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E3C6C"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5C70BCA5" w14:textId="77777777"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14:paraId="6C01F5BB" w14:textId="77777777" w:rsidR="008F14F8" w:rsidRDefault="008F14F8" w:rsidP="008F14F8">
      <w:pPr>
        <w:rPr>
          <w:rFonts w:ascii="Arial" w:hAnsi="Arial" w:cs="Arial"/>
          <w:b/>
          <w:iCs/>
        </w:rPr>
      </w:pPr>
    </w:p>
    <w:p w14:paraId="223D0770" w14:textId="77777777"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1A531AF2" w14:textId="77777777"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 xml:space="preserve">pstone Project, a 5-unit Maser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013D85CB" w14:textId="77777777" w:rsidR="00177D7C" w:rsidRDefault="00177D7C" w:rsidP="00177D7C">
      <w:pPr>
        <w:rPr>
          <w:rFonts w:ascii="Arial" w:hAnsi="Arial" w:cs="Arial"/>
          <w:iCs/>
          <w:sz w:val="22"/>
          <w:szCs w:val="22"/>
        </w:rPr>
      </w:pPr>
    </w:p>
    <w:p w14:paraId="304261FD" w14:textId="77777777"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7DB5E4F3"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8"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461D32E7" w14:textId="77777777" w:rsidR="00873D36" w:rsidRDefault="00873D36" w:rsidP="00873D36">
      <w:pPr>
        <w:rPr>
          <w:rFonts w:ascii="Optima" w:hAnsi="Optima"/>
        </w:rPr>
      </w:pPr>
    </w:p>
    <w:p w14:paraId="6936AA72" w14:textId="77777777" w:rsidR="007231F4" w:rsidRDefault="007231F4" w:rsidP="00FD7E6B">
      <w:pPr>
        <w:rPr>
          <w:rFonts w:ascii="Arial" w:hAnsi="Arial" w:cs="Arial"/>
          <w:sz w:val="22"/>
          <w:szCs w:val="22"/>
        </w:rPr>
      </w:pPr>
    </w:p>
    <w:p w14:paraId="7135D225" w14:textId="7777777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5432E8A5" w14:textId="77777777" w:rsidTr="00F269F7">
        <w:trPr>
          <w:trHeight w:val="255"/>
        </w:trPr>
        <w:tc>
          <w:tcPr>
            <w:tcW w:w="564" w:type="dxa"/>
            <w:shd w:val="clear" w:color="auto" w:fill="E6E6E6"/>
          </w:tcPr>
          <w:p w14:paraId="38CBC38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7C184BF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4B27E2C1"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2F59E7B5" w14:textId="77777777" w:rsidTr="00F269F7">
        <w:trPr>
          <w:trHeight w:val="255"/>
        </w:trPr>
        <w:tc>
          <w:tcPr>
            <w:tcW w:w="564" w:type="dxa"/>
          </w:tcPr>
          <w:p w14:paraId="4013D650"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541182C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3ED292E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40EB9D6D" w14:textId="77777777" w:rsidTr="00F269F7">
        <w:trPr>
          <w:trHeight w:val="255"/>
        </w:trPr>
        <w:tc>
          <w:tcPr>
            <w:tcW w:w="564" w:type="dxa"/>
          </w:tcPr>
          <w:p w14:paraId="271ACB0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9EC38FE"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06533381"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16BAD4C8" w14:textId="77777777" w:rsidTr="00F269F7">
        <w:trPr>
          <w:trHeight w:val="656"/>
        </w:trPr>
        <w:tc>
          <w:tcPr>
            <w:tcW w:w="564" w:type="dxa"/>
          </w:tcPr>
          <w:p w14:paraId="2A0335F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583A16A0"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4782E66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03CE7F1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23EEAEF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2B694793" w14:textId="77777777" w:rsidTr="00F269F7">
        <w:trPr>
          <w:trHeight w:val="783"/>
        </w:trPr>
        <w:tc>
          <w:tcPr>
            <w:tcW w:w="564" w:type="dxa"/>
          </w:tcPr>
          <w:p w14:paraId="1881C61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599142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1CA6238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2CAE07AD"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 xml:space="preserve">screening for skill set and objective fit with incoming </w:t>
            </w:r>
            <w:proofErr w:type="spellStart"/>
            <w:r w:rsidRPr="00F269F7">
              <w:rPr>
                <w:rFonts w:ascii="Arial Narrow" w:hAnsi="Arial Narrow" w:cs="Georgia"/>
                <w:bCs/>
                <w:iCs/>
                <w:color w:val="404040" w:themeColor="text1" w:themeTint="BF"/>
              </w:rPr>
              <w:t>M.Eng</w:t>
            </w:r>
            <w:proofErr w:type="spellEnd"/>
            <w:r w:rsidRPr="00F269F7">
              <w:rPr>
                <w:rFonts w:ascii="Arial Narrow" w:hAnsi="Arial Narrow" w:cs="Georgia"/>
                <w:bCs/>
                <w:iCs/>
                <w:color w:val="404040" w:themeColor="text1" w:themeTint="BF"/>
              </w:rPr>
              <w:t xml:space="preserve">. </w:t>
            </w:r>
            <w:proofErr w:type="gramStart"/>
            <w:r w:rsidRPr="00F269F7">
              <w:rPr>
                <w:rFonts w:ascii="Arial Narrow" w:hAnsi="Arial Narrow" w:cs="Georgia"/>
                <w:bCs/>
                <w:iCs/>
                <w:color w:val="404040" w:themeColor="text1" w:themeTint="BF"/>
              </w:rPr>
              <w:t>class</w:t>
            </w:r>
            <w:proofErr w:type="gramEnd"/>
            <w:r w:rsidRPr="00F269F7">
              <w:rPr>
                <w:rFonts w:ascii="Arial Narrow" w:hAnsi="Arial Narrow" w:cs="Georgia"/>
                <w:b/>
                <w:bCs/>
                <w:iCs/>
                <w:color w:val="404040" w:themeColor="text1" w:themeTint="BF"/>
              </w:rPr>
              <w:t xml:space="preserve">.  </w:t>
            </w:r>
          </w:p>
        </w:tc>
      </w:tr>
      <w:tr w:rsidR="00873D36" w:rsidRPr="00F269F7" w14:paraId="6F4458C9" w14:textId="77777777" w:rsidTr="00F269F7">
        <w:trPr>
          <w:trHeight w:val="783"/>
        </w:trPr>
        <w:tc>
          <w:tcPr>
            <w:tcW w:w="564" w:type="dxa"/>
          </w:tcPr>
          <w:p w14:paraId="00EB901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802C8D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4DDF08AA"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005C480A"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5EE6B504" w14:textId="77777777" w:rsidTr="00F269F7">
        <w:trPr>
          <w:trHeight w:val="510"/>
        </w:trPr>
        <w:tc>
          <w:tcPr>
            <w:tcW w:w="564" w:type="dxa"/>
          </w:tcPr>
          <w:p w14:paraId="2C0EF6D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5520FDB5"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6DB1F3E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00550B51" w14:textId="77777777" w:rsidTr="00F269F7">
        <w:trPr>
          <w:trHeight w:val="255"/>
        </w:trPr>
        <w:tc>
          <w:tcPr>
            <w:tcW w:w="564" w:type="dxa"/>
          </w:tcPr>
          <w:p w14:paraId="53BB3B0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50D4A74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092234E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0B994ECF" w14:textId="77777777" w:rsidTr="00F269F7">
        <w:trPr>
          <w:trHeight w:val="255"/>
        </w:trPr>
        <w:tc>
          <w:tcPr>
            <w:tcW w:w="564" w:type="dxa"/>
          </w:tcPr>
          <w:p w14:paraId="599FE42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5FFF804"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27DAAFDC"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7BE387DA" w14:textId="77777777" w:rsidTr="00F269F7">
        <w:trPr>
          <w:trHeight w:val="255"/>
        </w:trPr>
        <w:tc>
          <w:tcPr>
            <w:tcW w:w="564" w:type="dxa"/>
          </w:tcPr>
          <w:p w14:paraId="1371246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768E6F0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5145BFF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4C2D5372" w14:textId="77777777" w:rsidTr="00F269F7">
        <w:trPr>
          <w:trHeight w:val="528"/>
        </w:trPr>
        <w:tc>
          <w:tcPr>
            <w:tcW w:w="564" w:type="dxa"/>
          </w:tcPr>
          <w:p w14:paraId="62DFBDD0"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3C81CC1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5A7EC3E0"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01E72BE9" w14:textId="77777777" w:rsidR="00873D36" w:rsidRDefault="00873D36">
      <w:pPr>
        <w:rPr>
          <w:rFonts w:ascii="Arial" w:hAnsi="Arial" w:cs="Arial"/>
          <w:sz w:val="22"/>
          <w:szCs w:val="22"/>
        </w:rPr>
      </w:pPr>
    </w:p>
    <w:p w14:paraId="1C8C47EA" w14:textId="77777777" w:rsidR="00FD7E7B" w:rsidRDefault="00FD7E7B" w:rsidP="00FD7E6B">
      <w:pPr>
        <w:rPr>
          <w:rFonts w:ascii="Arial" w:hAnsi="Arial" w:cs="Arial"/>
          <w:sz w:val="22"/>
          <w:szCs w:val="22"/>
        </w:rPr>
      </w:pPr>
    </w:p>
    <w:p w14:paraId="4CAF8D50" w14:textId="77777777" w:rsidR="00873D36" w:rsidRDefault="00873D36" w:rsidP="00FD7E6B">
      <w:pPr>
        <w:rPr>
          <w:rFonts w:ascii="Arial" w:hAnsi="Arial" w:cs="Arial"/>
          <w:b/>
          <w:sz w:val="22"/>
          <w:szCs w:val="22"/>
        </w:rPr>
      </w:pPr>
    </w:p>
    <w:p w14:paraId="05CD147A" w14:textId="77777777" w:rsidR="00F269F7" w:rsidRDefault="00F269F7" w:rsidP="00FD7E6B">
      <w:pPr>
        <w:rPr>
          <w:rFonts w:ascii="Arial" w:hAnsi="Arial" w:cs="Arial"/>
          <w:b/>
          <w:sz w:val="22"/>
          <w:szCs w:val="22"/>
        </w:rPr>
      </w:pPr>
    </w:p>
    <w:p w14:paraId="27973AB4" w14:textId="77777777" w:rsidR="000727CE" w:rsidRDefault="000727CE">
      <w:pPr>
        <w:rPr>
          <w:rFonts w:ascii="Arial" w:hAnsi="Arial" w:cs="Arial"/>
        </w:rPr>
      </w:pPr>
      <w:r>
        <w:rPr>
          <w:rFonts w:ascii="Arial" w:hAnsi="Arial" w:cs="Arial"/>
        </w:rPr>
        <w:br w:type="page"/>
      </w:r>
    </w:p>
    <w:p w14:paraId="6FB3CF93" w14:textId="7777777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602F1F7B" w14:textId="77777777" w:rsidR="00F269F7" w:rsidRPr="00F269F7" w:rsidRDefault="00F269F7" w:rsidP="00F269F7">
      <w:pPr>
        <w:rPr>
          <w:rFonts w:ascii="Arial" w:hAnsi="Arial" w:cs="Arial"/>
          <w:b/>
        </w:rPr>
      </w:pPr>
    </w:p>
    <w:p w14:paraId="0AD78CE0"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0A442307" w14:textId="77777777" w:rsidR="00F269F7" w:rsidRPr="00F269F7" w:rsidRDefault="00F269F7" w:rsidP="00F269F7">
      <w:pPr>
        <w:rPr>
          <w:rFonts w:ascii="Arial" w:hAnsi="Arial" w:cs="Arial"/>
        </w:rPr>
      </w:pPr>
      <w:r w:rsidRPr="00F269F7">
        <w:rPr>
          <w:rFonts w:ascii="Arial" w:hAnsi="Arial" w:cs="Arial"/>
          <w:u w:val="single"/>
        </w:rPr>
        <w:t xml:space="preserve">  </w:t>
      </w:r>
      <w:r w:rsidR="005658C4">
        <w:rPr>
          <w:rFonts w:ascii="Arial" w:hAnsi="Arial" w:cs="Arial"/>
          <w:u w:val="single"/>
        </w:rPr>
        <w:t>TC</w:t>
      </w:r>
      <w:r w:rsidRPr="00F269F7">
        <w:rPr>
          <w:rFonts w:ascii="Arial" w:hAnsi="Arial" w:cs="Arial"/>
          <w:u w:val="single"/>
        </w:rPr>
        <w:t xml:space="preserve">   </w:t>
      </w:r>
      <w:r w:rsidRPr="00F269F7">
        <w:rPr>
          <w:rFonts w:ascii="Arial" w:hAnsi="Arial" w:cs="Arial"/>
        </w:rPr>
        <w:t>Provide a point person from your organization to advise the capstone team on a regular basis and throughout the whole duration of the project</w:t>
      </w:r>
    </w:p>
    <w:p w14:paraId="7300791D" w14:textId="77777777" w:rsidR="00F269F7" w:rsidRDefault="00F269F7" w:rsidP="00F269F7">
      <w:pPr>
        <w:rPr>
          <w:rFonts w:ascii="Arial" w:hAnsi="Arial" w:cs="Arial"/>
          <w:u w:val="single"/>
        </w:rPr>
      </w:pPr>
    </w:p>
    <w:p w14:paraId="743348DD" w14:textId="77777777" w:rsidR="00F269F7" w:rsidRPr="00F269F7" w:rsidRDefault="00F269F7" w:rsidP="00F269F7">
      <w:pPr>
        <w:rPr>
          <w:rFonts w:ascii="Arial" w:hAnsi="Arial" w:cs="Arial"/>
        </w:rPr>
      </w:pPr>
      <w:r w:rsidRPr="00F269F7">
        <w:rPr>
          <w:rFonts w:ascii="Arial" w:hAnsi="Arial" w:cs="Arial"/>
          <w:u w:val="single"/>
        </w:rPr>
        <w:t xml:space="preserve">   </w:t>
      </w:r>
      <w:proofErr w:type="gramStart"/>
      <w:r w:rsidR="005658C4">
        <w:rPr>
          <w:rFonts w:ascii="Arial" w:hAnsi="Arial" w:cs="Arial"/>
          <w:u w:val="single"/>
        </w:rPr>
        <w:t>TC</w:t>
      </w:r>
      <w:r w:rsidRPr="00F269F7">
        <w:rPr>
          <w:rFonts w:ascii="Arial" w:hAnsi="Arial" w:cs="Arial"/>
          <w:u w:val="single"/>
        </w:rPr>
        <w:t xml:space="preserve">  </w:t>
      </w:r>
      <w:r w:rsidRPr="00F269F7">
        <w:rPr>
          <w:rFonts w:ascii="Arial" w:hAnsi="Arial" w:cs="Arial"/>
        </w:rPr>
        <w:t>Supply</w:t>
      </w:r>
      <w:proofErr w:type="gramEnd"/>
      <w:r w:rsidRPr="00F269F7">
        <w:rPr>
          <w:rFonts w:ascii="Arial" w:hAnsi="Arial" w:cs="Arial"/>
        </w:rPr>
        <w:t xml:space="preserve"> all necessary tools, software, and/or data necessary to do the project in a timely manner</w:t>
      </w:r>
    </w:p>
    <w:p w14:paraId="6E7F45E3" w14:textId="77777777" w:rsidR="00F269F7" w:rsidRDefault="00F269F7" w:rsidP="00F269F7">
      <w:pPr>
        <w:rPr>
          <w:rFonts w:ascii="Arial" w:hAnsi="Arial" w:cs="Arial"/>
          <w:u w:val="single"/>
        </w:rPr>
      </w:pPr>
    </w:p>
    <w:p w14:paraId="23A8FC32" w14:textId="77777777" w:rsidR="00F269F7" w:rsidRPr="00F269F7" w:rsidRDefault="00F269F7" w:rsidP="00F269F7">
      <w:pPr>
        <w:rPr>
          <w:rFonts w:ascii="Arial" w:hAnsi="Arial" w:cs="Arial"/>
        </w:rPr>
      </w:pPr>
      <w:r w:rsidRPr="00F269F7">
        <w:rPr>
          <w:rFonts w:ascii="Arial" w:hAnsi="Arial" w:cs="Arial"/>
          <w:u w:val="single"/>
        </w:rPr>
        <w:t xml:space="preserve">  </w:t>
      </w:r>
      <w:r w:rsidR="005658C4">
        <w:rPr>
          <w:rFonts w:ascii="Arial" w:hAnsi="Arial" w:cs="Arial"/>
          <w:u w:val="single"/>
        </w:rPr>
        <w:t>TC</w:t>
      </w:r>
      <w:r w:rsidRPr="00F269F7">
        <w:rPr>
          <w:rFonts w:ascii="Arial" w:hAnsi="Arial" w:cs="Arial"/>
          <w:u w:val="single"/>
        </w:rPr>
        <w:t xml:space="preserve">   </w:t>
      </w:r>
      <w:r w:rsidRPr="00F269F7">
        <w:rPr>
          <w:rFonts w:ascii="Arial" w:hAnsi="Arial" w:cs="Arial"/>
        </w:rPr>
        <w:t>Ensure the project has achievable deliverables that fit into a 9-month timeframe</w:t>
      </w:r>
    </w:p>
    <w:p w14:paraId="24DFBED7" w14:textId="77777777" w:rsidR="00F269F7" w:rsidRDefault="00F269F7" w:rsidP="00F269F7">
      <w:pPr>
        <w:rPr>
          <w:rFonts w:ascii="Arial" w:hAnsi="Arial" w:cs="Arial"/>
          <w:u w:val="single"/>
        </w:rPr>
      </w:pPr>
    </w:p>
    <w:p w14:paraId="36A90C2F" w14:textId="77777777" w:rsidR="00F269F7" w:rsidRDefault="00F269F7" w:rsidP="00F269F7">
      <w:pPr>
        <w:rPr>
          <w:rFonts w:ascii="Arial" w:hAnsi="Arial" w:cs="Arial"/>
        </w:rPr>
      </w:pPr>
      <w:r w:rsidRPr="00F269F7">
        <w:rPr>
          <w:rFonts w:ascii="Arial" w:hAnsi="Arial" w:cs="Arial"/>
          <w:u w:val="single"/>
        </w:rPr>
        <w:t xml:space="preserve">   </w:t>
      </w:r>
      <w:proofErr w:type="gramStart"/>
      <w:r w:rsidR="005658C4">
        <w:rPr>
          <w:rFonts w:ascii="Arial" w:hAnsi="Arial" w:cs="Arial"/>
          <w:u w:val="single"/>
        </w:rPr>
        <w:t>TC</w:t>
      </w:r>
      <w:r w:rsidRPr="00F269F7">
        <w:rPr>
          <w:rFonts w:ascii="Arial" w:hAnsi="Arial" w:cs="Arial"/>
          <w:u w:val="single"/>
        </w:rPr>
        <w:t xml:space="preserve">  </w:t>
      </w:r>
      <w:r w:rsidRPr="00F269F7">
        <w:rPr>
          <w:rFonts w:ascii="Arial" w:hAnsi="Arial" w:cs="Arial"/>
        </w:rPr>
        <w:t>Provide</w:t>
      </w:r>
      <w:proofErr w:type="gramEnd"/>
      <w:r w:rsidRPr="00F269F7">
        <w:rPr>
          <w:rFonts w:ascii="Arial" w:hAnsi="Arial" w:cs="Arial"/>
        </w:rPr>
        <w:t xml:space="preserve"> clear objectives for both the technical and business-related challenges of the </w:t>
      </w:r>
    </w:p>
    <w:p w14:paraId="0E4524E5" w14:textId="77777777" w:rsidR="00F269F7" w:rsidRPr="00F269F7" w:rsidRDefault="00F269F7" w:rsidP="00F269F7">
      <w:pPr>
        <w:rPr>
          <w:rFonts w:ascii="Arial" w:hAnsi="Arial" w:cs="Arial"/>
        </w:rPr>
      </w:pPr>
      <w:proofErr w:type="gramStart"/>
      <w:r w:rsidRPr="00F269F7">
        <w:rPr>
          <w:rFonts w:ascii="Arial" w:hAnsi="Arial" w:cs="Arial"/>
        </w:rPr>
        <w:t>project</w:t>
      </w:r>
      <w:proofErr w:type="gramEnd"/>
    </w:p>
    <w:p w14:paraId="0DA5130D" w14:textId="77777777" w:rsidR="00F269F7" w:rsidRPr="00F269F7" w:rsidRDefault="00F269F7" w:rsidP="00F269F7">
      <w:pPr>
        <w:rPr>
          <w:rFonts w:ascii="Arial" w:hAnsi="Arial" w:cs="Arial"/>
        </w:rPr>
      </w:pPr>
    </w:p>
    <w:p w14:paraId="10D8937F" w14:textId="77777777" w:rsidR="00F269F7" w:rsidRPr="00F269F7" w:rsidRDefault="00F269F7" w:rsidP="00F269F7">
      <w:pPr>
        <w:rPr>
          <w:rFonts w:ascii="Arial" w:hAnsi="Arial" w:cs="Arial"/>
        </w:rPr>
      </w:pPr>
    </w:p>
    <w:p w14:paraId="5F9F2456" w14:textId="77777777" w:rsidR="00F269F7" w:rsidRPr="00F269F7" w:rsidRDefault="00F269F7" w:rsidP="00F269F7">
      <w:pPr>
        <w:rPr>
          <w:rFonts w:ascii="Arial" w:hAnsi="Arial" w:cs="Arial"/>
        </w:rPr>
      </w:pPr>
    </w:p>
    <w:p w14:paraId="7741CFBB"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32CB26A1" w14:textId="77777777" w:rsidR="00F269F7" w:rsidRPr="00F269F7" w:rsidRDefault="00F269F7" w:rsidP="00F269F7">
      <w:pPr>
        <w:rPr>
          <w:rFonts w:ascii="Arial" w:hAnsi="Arial" w:cs="Arial"/>
        </w:rPr>
      </w:pPr>
    </w:p>
    <w:p w14:paraId="3695C555" w14:textId="77777777" w:rsidR="00F269F7" w:rsidRPr="00F269F7" w:rsidRDefault="00F269F7" w:rsidP="00F269F7">
      <w:pPr>
        <w:rPr>
          <w:rFonts w:ascii="Arial" w:hAnsi="Arial" w:cs="Arial"/>
        </w:rPr>
      </w:pPr>
      <w:r w:rsidRPr="00F269F7">
        <w:rPr>
          <w:rFonts w:ascii="Arial" w:hAnsi="Arial" w:cs="Arial"/>
        </w:rPr>
        <w:t>We look forward to working with you!</w:t>
      </w:r>
    </w:p>
    <w:p w14:paraId="2AC0155D" w14:textId="77777777" w:rsidR="00F269F7" w:rsidRPr="00F269F7" w:rsidRDefault="00F269F7" w:rsidP="00F269F7">
      <w:pPr>
        <w:rPr>
          <w:rFonts w:ascii="Optima" w:hAnsi="Optima"/>
        </w:rPr>
      </w:pPr>
    </w:p>
    <w:p w14:paraId="26004F34" w14:textId="77777777" w:rsidR="00F269F7" w:rsidRPr="00F269F7" w:rsidRDefault="00F269F7" w:rsidP="00F269F7">
      <w:pPr>
        <w:rPr>
          <w:rFonts w:ascii="Arial" w:hAnsi="Arial" w:cs="Arial"/>
          <w:u w:val="single"/>
        </w:rPr>
      </w:pPr>
      <w:r w:rsidRPr="00F269F7">
        <w:rPr>
          <w:rFonts w:ascii="Arial" w:hAnsi="Arial" w:cs="Arial"/>
        </w:rPr>
        <w:t>Name</w:t>
      </w:r>
      <w:r w:rsidRPr="00F269F7">
        <w:rPr>
          <w:rFonts w:ascii="Arial" w:hAnsi="Arial" w:cs="Arial"/>
          <w:u w:val="single"/>
        </w:rPr>
        <w:t xml:space="preserve">:     </w:t>
      </w:r>
      <w:r w:rsidR="005658C4">
        <w:rPr>
          <w:rFonts w:ascii="Arial" w:hAnsi="Arial" w:cs="Arial"/>
          <w:u w:val="single"/>
        </w:rPr>
        <w:t xml:space="preserve">Tony Chang     </w:t>
      </w:r>
      <w:r w:rsidR="005658C4">
        <w:rPr>
          <w:rFonts w:ascii="Arial" w:hAnsi="Arial" w:cs="Arial"/>
          <w:u w:val="single"/>
        </w:rPr>
        <w:tab/>
      </w:r>
      <w:r w:rsidR="005658C4">
        <w:rPr>
          <w:rFonts w:ascii="Arial" w:hAnsi="Arial" w:cs="Arial"/>
          <w:u w:val="single"/>
        </w:rPr>
        <w:tab/>
      </w:r>
      <w:r w:rsidRPr="00F269F7">
        <w:rPr>
          <w:rFonts w:ascii="Arial" w:hAnsi="Arial" w:cs="Arial"/>
          <w:u w:val="single"/>
        </w:rPr>
        <w:tab/>
      </w:r>
      <w:r w:rsidRPr="00F269F7">
        <w:rPr>
          <w:rFonts w:ascii="Arial" w:hAnsi="Arial" w:cs="Arial"/>
        </w:rPr>
        <w:t>Title</w:t>
      </w:r>
      <w:r w:rsidRPr="00F269F7">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005658C4">
        <w:rPr>
          <w:rFonts w:ascii="Arial" w:hAnsi="Arial" w:cs="Arial"/>
          <w:u w:val="single"/>
        </w:rPr>
        <w:t>Mr.</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74EB3D21" w14:textId="77777777" w:rsidR="00F269F7" w:rsidRPr="00F269F7" w:rsidRDefault="00F269F7" w:rsidP="00F269F7">
      <w:pPr>
        <w:rPr>
          <w:rFonts w:ascii="Arial" w:hAnsi="Arial" w:cs="Arial"/>
          <w:u w:val="single"/>
        </w:rPr>
      </w:pPr>
    </w:p>
    <w:p w14:paraId="7F950083" w14:textId="77777777" w:rsidR="00F269F7" w:rsidRPr="00F269F7" w:rsidRDefault="00F269F7" w:rsidP="00F269F7">
      <w:pPr>
        <w:rPr>
          <w:rFonts w:ascii="Arial" w:hAnsi="Arial" w:cs="Arial"/>
          <w:u w:val="single"/>
        </w:rPr>
      </w:pPr>
      <w:r w:rsidRPr="00F269F7">
        <w:rPr>
          <w:rFonts w:ascii="Arial" w:hAnsi="Arial" w:cs="Arial"/>
        </w:rPr>
        <w:t>Email</w:t>
      </w:r>
      <w:r w:rsidRPr="00F269F7">
        <w:rPr>
          <w:rFonts w:ascii="Arial" w:hAnsi="Arial" w:cs="Arial"/>
          <w:u w:val="single"/>
        </w:rPr>
        <w:t>:</w:t>
      </w:r>
      <w:r w:rsidRPr="00F269F7">
        <w:rPr>
          <w:rFonts w:ascii="Arial" w:hAnsi="Arial" w:cs="Arial"/>
          <w:u w:val="single"/>
        </w:rPr>
        <w:tab/>
      </w:r>
      <w:r w:rsidR="005658C4">
        <w:rPr>
          <w:rFonts w:ascii="Arial" w:hAnsi="Arial" w:cs="Arial"/>
          <w:u w:val="single"/>
        </w:rPr>
        <w:t xml:space="preserve"> tony.chang@berkeley.edu</w:t>
      </w:r>
      <w:r w:rsidRPr="00F269F7">
        <w:rPr>
          <w:rFonts w:ascii="Arial" w:hAnsi="Arial" w:cs="Arial"/>
          <w:u w:val="single"/>
        </w:rPr>
        <w:tab/>
      </w:r>
      <w:r w:rsidRPr="00F269F7">
        <w:rPr>
          <w:rFonts w:ascii="Arial" w:hAnsi="Arial" w:cs="Arial"/>
          <w:u w:val="single"/>
        </w:rPr>
        <w:tab/>
      </w:r>
      <w:r w:rsidRPr="00F269F7">
        <w:rPr>
          <w:rFonts w:ascii="Arial" w:hAnsi="Arial" w:cs="Arial"/>
        </w:rPr>
        <w:t>Phone</w:t>
      </w:r>
      <w:r w:rsidRPr="00F269F7">
        <w:rPr>
          <w:rFonts w:ascii="Arial" w:hAnsi="Arial" w:cs="Arial"/>
          <w:u w:val="single"/>
        </w:rPr>
        <w:t>:</w:t>
      </w:r>
      <w:r w:rsidRPr="00F269F7">
        <w:rPr>
          <w:rFonts w:ascii="Arial" w:hAnsi="Arial" w:cs="Arial"/>
          <w:u w:val="single"/>
        </w:rPr>
        <w:tab/>
      </w:r>
      <w:r w:rsidR="005658C4">
        <w:rPr>
          <w:rFonts w:ascii="Arial" w:hAnsi="Arial" w:cs="Arial"/>
          <w:color w:val="1A1A1A"/>
        </w:rPr>
        <w:t>650.944.5193</w:t>
      </w:r>
      <w:r w:rsidR="005658C4">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1241A697" w14:textId="77777777" w:rsidR="00F269F7" w:rsidRPr="00F269F7" w:rsidRDefault="00F269F7" w:rsidP="00F269F7">
      <w:pPr>
        <w:rPr>
          <w:rFonts w:ascii="Arial" w:hAnsi="Arial" w:cs="Arial"/>
        </w:rPr>
      </w:pPr>
    </w:p>
    <w:p w14:paraId="7BA0B236" w14:textId="77777777"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r w:rsidRPr="00F269F7">
        <w:rPr>
          <w:rFonts w:ascii="Arial" w:hAnsi="Arial" w:cs="Arial"/>
          <w:u w:val="single"/>
        </w:rPr>
        <w:tab/>
      </w:r>
      <w:r w:rsidR="005658C4">
        <w:rPr>
          <w:rFonts w:ascii="Arial" w:hAnsi="Arial" w:cs="Arial"/>
          <w:u w:val="single"/>
        </w:rPr>
        <w:t>TC</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5EE1CD22" w14:textId="77777777" w:rsidR="00F269F7" w:rsidRPr="00F269F7" w:rsidRDefault="00F269F7" w:rsidP="00F269F7">
      <w:pPr>
        <w:rPr>
          <w:rFonts w:ascii="Arial" w:hAnsi="Arial" w:cs="Arial"/>
          <w:u w:val="single"/>
        </w:rPr>
      </w:pPr>
    </w:p>
    <w:p w14:paraId="17877396" w14:textId="77777777" w:rsidR="00F269F7" w:rsidRPr="00F269F7" w:rsidRDefault="00F269F7" w:rsidP="00F269F7">
      <w:pPr>
        <w:rPr>
          <w:rFonts w:ascii="Arial" w:hAnsi="Arial" w:cs="Arial"/>
        </w:rPr>
      </w:pPr>
      <w:r w:rsidRPr="00F269F7">
        <w:rPr>
          <w:rFonts w:ascii="Arial" w:hAnsi="Arial" w:cs="Arial"/>
        </w:rPr>
        <w:t>Date:</w:t>
      </w:r>
      <w:r w:rsidRPr="00F269F7">
        <w:rPr>
          <w:rFonts w:ascii="Arial" w:hAnsi="Arial" w:cs="Arial"/>
          <w:u w:val="single"/>
        </w:rPr>
        <w:tab/>
      </w:r>
      <w:r w:rsidRPr="00F269F7">
        <w:rPr>
          <w:rFonts w:ascii="Arial" w:hAnsi="Arial" w:cs="Arial"/>
          <w:u w:val="single"/>
        </w:rPr>
        <w:tab/>
      </w:r>
      <w:r w:rsidR="005658C4">
        <w:rPr>
          <w:rFonts w:ascii="Arial" w:hAnsi="Arial" w:cs="Arial"/>
          <w:u w:val="single"/>
        </w:rPr>
        <w:t>04/26/2013</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4269F9FD" w14:textId="77777777" w:rsidR="00F269F7" w:rsidRDefault="00F269F7" w:rsidP="00F269F7">
      <w:pPr>
        <w:rPr>
          <w:rFonts w:ascii="Arial" w:hAnsi="Arial" w:cs="Arial"/>
        </w:rPr>
      </w:pPr>
    </w:p>
    <w:p w14:paraId="76A83719" w14:textId="77777777" w:rsidR="00F269F7" w:rsidRDefault="00F269F7">
      <w:pPr>
        <w:rPr>
          <w:rFonts w:ascii="Arial" w:hAnsi="Arial" w:cs="Arial"/>
          <w:b/>
          <w:sz w:val="22"/>
          <w:szCs w:val="22"/>
        </w:rPr>
      </w:pPr>
    </w:p>
    <w:p w14:paraId="2E56B245" w14:textId="77777777" w:rsidR="00F269F7" w:rsidRDefault="00F269F7">
      <w:pPr>
        <w:rPr>
          <w:rFonts w:ascii="Arial" w:hAnsi="Arial" w:cs="Arial"/>
          <w:b/>
          <w:sz w:val="22"/>
          <w:szCs w:val="22"/>
        </w:rPr>
      </w:pPr>
    </w:p>
    <w:p w14:paraId="4F01C207" w14:textId="77777777" w:rsidR="00F269F7" w:rsidRPr="00F269F7" w:rsidRDefault="00F269F7" w:rsidP="00F269F7">
      <w:pPr>
        <w:rPr>
          <w:rFonts w:ascii="Arial" w:hAnsi="Arial" w:cs="Arial"/>
        </w:rPr>
      </w:pPr>
    </w:p>
    <w:p w14:paraId="117D72E4"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14AD6155" w14:textId="77777777" w:rsidR="00F269F7" w:rsidRDefault="00F269F7">
      <w:pPr>
        <w:rPr>
          <w:rFonts w:ascii="Arial" w:hAnsi="Arial" w:cs="Arial"/>
          <w:b/>
          <w:sz w:val="22"/>
          <w:szCs w:val="22"/>
        </w:rPr>
      </w:pPr>
      <w:r>
        <w:rPr>
          <w:rFonts w:ascii="Arial" w:hAnsi="Arial" w:cs="Arial"/>
          <w:b/>
          <w:sz w:val="22"/>
          <w:szCs w:val="22"/>
        </w:rPr>
        <w:br w:type="page"/>
      </w:r>
    </w:p>
    <w:p w14:paraId="5A7BBED0" w14:textId="77777777" w:rsidR="00FD7E6B" w:rsidRDefault="007E56C7" w:rsidP="00FD7E6B">
      <w:pPr>
        <w:rPr>
          <w:rFonts w:ascii="Arial" w:hAnsi="Arial" w:cs="Arial"/>
          <w:b/>
        </w:rPr>
      </w:pPr>
      <w:r w:rsidRPr="00F269F7">
        <w:rPr>
          <w:rFonts w:ascii="Arial" w:hAnsi="Arial" w:cs="Arial"/>
          <w:b/>
        </w:rPr>
        <w:lastRenderedPageBreak/>
        <w:t>Proposal Form (p</w:t>
      </w:r>
      <w:r w:rsidR="00177D7C" w:rsidRPr="00F269F7">
        <w:rPr>
          <w:rFonts w:ascii="Arial" w:hAnsi="Arial" w:cs="Arial"/>
          <w:b/>
        </w:rPr>
        <w:t>lease complete all sections):</w:t>
      </w:r>
    </w:p>
    <w:p w14:paraId="58540F99"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14:paraId="49172B74" w14:textId="77777777" w:rsidTr="004B485E">
        <w:tc>
          <w:tcPr>
            <w:tcW w:w="3168" w:type="dxa"/>
            <w:shd w:val="clear" w:color="auto" w:fill="E6E6E6"/>
          </w:tcPr>
          <w:p w14:paraId="2BE738D9"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607CB59F" w14:textId="77777777" w:rsidR="008F14F8" w:rsidRDefault="005658C4" w:rsidP="004B485E">
            <w:pPr>
              <w:rPr>
                <w:rFonts w:ascii="Arial" w:hAnsi="Arial"/>
                <w:sz w:val="20"/>
                <w:szCs w:val="20"/>
              </w:rPr>
            </w:pPr>
            <w:r>
              <w:rPr>
                <w:rFonts w:ascii="Arial" w:hAnsi="Arial"/>
                <w:sz w:val="20"/>
                <w:szCs w:val="20"/>
              </w:rPr>
              <w:t xml:space="preserve">New user interaction methods with </w:t>
            </w:r>
            <w:r w:rsidR="003C07CE">
              <w:rPr>
                <w:rFonts w:ascii="Arial" w:hAnsi="Arial"/>
                <w:sz w:val="20"/>
                <w:szCs w:val="20"/>
              </w:rPr>
              <w:t>desktop and mobile software applications</w:t>
            </w:r>
          </w:p>
          <w:p w14:paraId="2B5077F8" w14:textId="77777777" w:rsidR="008F14F8" w:rsidRPr="00FD083C" w:rsidRDefault="008F14F8" w:rsidP="004B485E">
            <w:pPr>
              <w:rPr>
                <w:rFonts w:ascii="Arial" w:hAnsi="Arial"/>
                <w:sz w:val="20"/>
                <w:szCs w:val="20"/>
              </w:rPr>
            </w:pPr>
          </w:p>
        </w:tc>
      </w:tr>
      <w:tr w:rsidR="008F14F8" w:rsidRPr="0045093D" w14:paraId="5AC4ADB9" w14:textId="77777777" w:rsidTr="004B485E">
        <w:tc>
          <w:tcPr>
            <w:tcW w:w="3168" w:type="dxa"/>
            <w:shd w:val="clear" w:color="auto" w:fill="E6E6E6"/>
          </w:tcPr>
          <w:p w14:paraId="18EACA20"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0258DDF5" w14:textId="77777777"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2647B98D" w14:textId="77777777" w:rsidR="008F14F8" w:rsidRDefault="008F14F8" w:rsidP="004B485E">
            <w:pPr>
              <w:rPr>
                <w:rFonts w:ascii="Arial" w:hAnsi="Arial"/>
                <w:color w:val="0000FF"/>
                <w:sz w:val="20"/>
                <w:szCs w:val="20"/>
              </w:rPr>
            </w:pPr>
          </w:p>
          <w:p w14:paraId="28A61CE2" w14:textId="77777777" w:rsidR="008F14F8" w:rsidRDefault="005658C4" w:rsidP="004B485E">
            <w:pPr>
              <w:rPr>
                <w:rFonts w:ascii="Arial" w:hAnsi="Arial"/>
                <w:color w:val="0000FF"/>
                <w:sz w:val="20"/>
                <w:szCs w:val="20"/>
              </w:rPr>
            </w:pPr>
            <w:r>
              <w:rPr>
                <w:rFonts w:ascii="Arial" w:hAnsi="Arial"/>
                <w:color w:val="0000FF"/>
                <w:sz w:val="20"/>
                <w:szCs w:val="20"/>
              </w:rPr>
              <w:t xml:space="preserve">Intuit, Technology Innovation Group, </w:t>
            </w:r>
            <w:r w:rsidR="00256153">
              <w:rPr>
                <w:rFonts w:ascii="Arial" w:hAnsi="Arial"/>
                <w:color w:val="0000FF"/>
                <w:sz w:val="20"/>
                <w:szCs w:val="20"/>
              </w:rPr>
              <w:t>www.intuit.com</w:t>
            </w:r>
          </w:p>
          <w:p w14:paraId="07AEDF99" w14:textId="77777777" w:rsidR="008F14F8" w:rsidRPr="00FD083C" w:rsidRDefault="008F14F8" w:rsidP="004B485E">
            <w:pPr>
              <w:rPr>
                <w:rFonts w:ascii="Arial" w:hAnsi="Arial"/>
                <w:color w:val="0000FF"/>
                <w:sz w:val="20"/>
                <w:szCs w:val="20"/>
              </w:rPr>
            </w:pPr>
          </w:p>
        </w:tc>
      </w:tr>
      <w:tr w:rsidR="008F14F8" w:rsidRPr="0045093D" w14:paraId="1A9C91D3" w14:textId="77777777" w:rsidTr="004B485E">
        <w:tc>
          <w:tcPr>
            <w:tcW w:w="3168" w:type="dxa"/>
            <w:shd w:val="clear" w:color="auto" w:fill="E6E6E6"/>
          </w:tcPr>
          <w:p w14:paraId="46497470" w14:textId="77777777" w:rsidR="008F14F8" w:rsidRPr="00FD083C" w:rsidRDefault="008F14F8" w:rsidP="004B485E">
            <w:pPr>
              <w:rPr>
                <w:rFonts w:ascii="Arial" w:hAnsi="Arial"/>
                <w:b/>
                <w:bCs/>
                <w:sz w:val="20"/>
                <w:szCs w:val="20"/>
              </w:rPr>
            </w:pPr>
            <w:r w:rsidRPr="00FD083C">
              <w:rPr>
                <w:rFonts w:ascii="Arial" w:hAnsi="Arial"/>
                <w:b/>
                <w:bCs/>
                <w:sz w:val="20"/>
                <w:szCs w:val="20"/>
              </w:rPr>
              <w:t>Problem</w:t>
            </w:r>
          </w:p>
          <w:p w14:paraId="0B04CB8D"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5201920D" w14:textId="77777777" w:rsidR="008F14F8" w:rsidRPr="00256153" w:rsidRDefault="00256153" w:rsidP="004B485E">
            <w:pPr>
              <w:rPr>
                <w:rFonts w:ascii="Arial" w:hAnsi="Arial"/>
                <w:bCs/>
                <w:sz w:val="20"/>
                <w:szCs w:val="20"/>
              </w:rPr>
            </w:pPr>
            <w:r w:rsidRPr="00256153">
              <w:rPr>
                <w:rFonts w:ascii="Arial" w:hAnsi="Arial"/>
                <w:bCs/>
                <w:sz w:val="20"/>
                <w:szCs w:val="20"/>
              </w:rPr>
              <w:t>Traditional computer interaction methods</w:t>
            </w:r>
            <w:r>
              <w:rPr>
                <w:rFonts w:ascii="Arial" w:hAnsi="Arial"/>
                <w:bCs/>
                <w:sz w:val="20"/>
                <w:szCs w:val="20"/>
              </w:rPr>
              <w:t xml:space="preserve"> via monitor, keyboard and mouse has been the dominant trend in the software industry for a very long time. However, we are at a stage where technologies like voice recognition, motion tracking and augmented reality have been enabled by technology improvements. How can we make use of these new user interaction methods to transform tasks on software applications into a delightful and easy experience?</w:t>
            </w:r>
          </w:p>
          <w:p w14:paraId="214CCE8C" w14:textId="77777777" w:rsidR="008F14F8" w:rsidRPr="00FD083C" w:rsidRDefault="008F14F8" w:rsidP="004B485E">
            <w:pPr>
              <w:rPr>
                <w:rFonts w:ascii="Arial" w:hAnsi="Arial"/>
                <w:b/>
                <w:bCs/>
                <w:sz w:val="20"/>
                <w:szCs w:val="20"/>
              </w:rPr>
            </w:pPr>
          </w:p>
        </w:tc>
      </w:tr>
      <w:tr w:rsidR="008F14F8" w:rsidRPr="0045093D" w14:paraId="43E6F072" w14:textId="77777777" w:rsidTr="004B485E">
        <w:tc>
          <w:tcPr>
            <w:tcW w:w="3168" w:type="dxa"/>
            <w:shd w:val="clear" w:color="auto" w:fill="E6E6E6"/>
          </w:tcPr>
          <w:p w14:paraId="039311A4" w14:textId="77777777"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3C1866B8"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0F2965C8" w14:textId="77777777" w:rsidR="008F14F8" w:rsidRPr="00FD083C" w:rsidRDefault="008F14F8" w:rsidP="004B485E">
            <w:pPr>
              <w:rPr>
                <w:rFonts w:ascii="Arial" w:hAnsi="Arial"/>
                <w:sz w:val="20"/>
                <w:szCs w:val="20"/>
              </w:rPr>
            </w:pPr>
          </w:p>
        </w:tc>
        <w:tc>
          <w:tcPr>
            <w:tcW w:w="6408" w:type="dxa"/>
            <w:shd w:val="clear" w:color="auto" w:fill="auto"/>
          </w:tcPr>
          <w:p w14:paraId="42326154" w14:textId="77777777" w:rsidR="008F14F8" w:rsidRPr="00256153" w:rsidRDefault="00256153" w:rsidP="00256153">
            <w:pPr>
              <w:rPr>
                <w:rFonts w:ascii="Arial" w:hAnsi="Arial"/>
                <w:sz w:val="20"/>
                <w:szCs w:val="20"/>
              </w:rPr>
            </w:pPr>
            <w:r>
              <w:rPr>
                <w:rFonts w:ascii="Arial" w:hAnsi="Arial"/>
                <w:sz w:val="20"/>
                <w:szCs w:val="20"/>
              </w:rPr>
              <w:t>There are various possibilities for new interaction methods</w:t>
            </w:r>
            <w:ins w:id="0" w:author="William T. Laaser" w:date="2013-04-30T13:56:00Z">
              <w:r w:rsidR="002877A9">
                <w:rPr>
                  <w:rFonts w:ascii="Arial" w:hAnsi="Arial"/>
                  <w:sz w:val="20"/>
                  <w:szCs w:val="20"/>
                </w:rPr>
                <w:t xml:space="preserve">.  </w:t>
              </w:r>
            </w:ins>
            <w:ins w:id="1" w:author="William T. Laaser" w:date="2013-04-30T13:57:00Z">
              <w:r w:rsidR="002877A9">
                <w:rPr>
                  <w:rFonts w:ascii="Arial" w:hAnsi="Arial"/>
                  <w:sz w:val="20"/>
                  <w:szCs w:val="20"/>
                </w:rPr>
                <w:t>E</w:t>
              </w:r>
            </w:ins>
            <w:r>
              <w:rPr>
                <w:rFonts w:ascii="Arial" w:hAnsi="Arial"/>
                <w:sz w:val="20"/>
                <w:szCs w:val="20"/>
              </w:rPr>
              <w:t xml:space="preserve">ach has its own advantages but also hurdles to overcome. </w:t>
            </w:r>
            <w:r w:rsidR="00B93BD5">
              <w:rPr>
                <w:rFonts w:ascii="Arial" w:hAnsi="Arial"/>
                <w:sz w:val="20"/>
                <w:szCs w:val="20"/>
              </w:rPr>
              <w:t>Depending on the situation, environment, and user need, there may be specific improvements or customizations required to create a great user experience.</w:t>
            </w:r>
            <w:r>
              <w:rPr>
                <w:rFonts w:ascii="Arial" w:hAnsi="Arial"/>
                <w:sz w:val="20"/>
                <w:szCs w:val="20"/>
              </w:rPr>
              <w:t xml:space="preserve"> This will involve experiment</w:t>
            </w:r>
            <w:r w:rsidR="00B93BD5">
              <w:rPr>
                <w:rFonts w:ascii="Arial" w:hAnsi="Arial"/>
                <w:sz w:val="20"/>
                <w:szCs w:val="20"/>
              </w:rPr>
              <w:t>ing with different technologies and assessing the results, as well as finding ways to improve the experience.</w:t>
            </w:r>
          </w:p>
          <w:p w14:paraId="21CCABC9" w14:textId="77777777" w:rsidR="008F14F8" w:rsidRPr="0093690A" w:rsidRDefault="008F14F8" w:rsidP="0093690A">
            <w:pPr>
              <w:rPr>
                <w:rFonts w:ascii="Arial" w:hAnsi="Arial"/>
                <w:sz w:val="20"/>
                <w:szCs w:val="20"/>
              </w:rPr>
            </w:pPr>
          </w:p>
        </w:tc>
      </w:tr>
      <w:tr w:rsidR="008F14F8" w:rsidRPr="0045093D" w14:paraId="2C0CB8E7" w14:textId="77777777" w:rsidTr="004B485E">
        <w:trPr>
          <w:trHeight w:val="1457"/>
        </w:trPr>
        <w:tc>
          <w:tcPr>
            <w:tcW w:w="3168" w:type="dxa"/>
            <w:shd w:val="clear" w:color="auto" w:fill="E6E6E6"/>
          </w:tcPr>
          <w:p w14:paraId="0DA3289F" w14:textId="77777777" w:rsidR="008F14F8" w:rsidRPr="00FD083C" w:rsidRDefault="008F14F8" w:rsidP="004B485E">
            <w:pPr>
              <w:rPr>
                <w:rFonts w:ascii="Arial" w:hAnsi="Arial"/>
                <w:b/>
                <w:bCs/>
                <w:sz w:val="20"/>
                <w:szCs w:val="20"/>
              </w:rPr>
            </w:pPr>
            <w:r w:rsidRPr="00FD083C">
              <w:rPr>
                <w:rFonts w:ascii="Arial" w:hAnsi="Arial"/>
                <w:b/>
                <w:bCs/>
                <w:sz w:val="20"/>
                <w:szCs w:val="20"/>
              </w:rPr>
              <w:t>Objective</w:t>
            </w:r>
          </w:p>
          <w:p w14:paraId="475A221F"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67DBC83D" w14:textId="77777777" w:rsidR="008F14F8" w:rsidRPr="00B93BD5" w:rsidRDefault="00B93BD5" w:rsidP="00B93BD5">
            <w:pPr>
              <w:pStyle w:val="ListParagraph"/>
              <w:numPr>
                <w:ilvl w:val="0"/>
                <w:numId w:val="1"/>
              </w:numPr>
              <w:rPr>
                <w:rFonts w:ascii="Arial" w:hAnsi="Arial"/>
                <w:b/>
                <w:bCs/>
                <w:sz w:val="20"/>
                <w:szCs w:val="20"/>
              </w:rPr>
            </w:pPr>
            <w:r>
              <w:rPr>
                <w:rFonts w:ascii="Arial" w:hAnsi="Arial"/>
                <w:bCs/>
                <w:sz w:val="20"/>
                <w:szCs w:val="20"/>
              </w:rPr>
              <w:t>Assess various new interaction methods and find a potential fit with an existing Intuit product or potential new product.</w:t>
            </w:r>
          </w:p>
          <w:p w14:paraId="759DC936" w14:textId="77777777" w:rsidR="008F14F8" w:rsidRPr="00B93BD5" w:rsidRDefault="00B93BD5" w:rsidP="004B485E">
            <w:pPr>
              <w:pStyle w:val="ListParagraph"/>
              <w:numPr>
                <w:ilvl w:val="0"/>
                <w:numId w:val="1"/>
              </w:numPr>
              <w:rPr>
                <w:rFonts w:ascii="Arial" w:hAnsi="Arial"/>
                <w:b/>
                <w:bCs/>
                <w:sz w:val="20"/>
                <w:szCs w:val="20"/>
              </w:rPr>
            </w:pPr>
            <w:r>
              <w:rPr>
                <w:rFonts w:ascii="Arial" w:hAnsi="Arial"/>
                <w:bCs/>
                <w:sz w:val="20"/>
                <w:szCs w:val="20"/>
              </w:rPr>
              <w:t>Produce a prototype that demonstrates the interaction method through either integrating with an existing product or a potential new application.</w:t>
            </w:r>
          </w:p>
          <w:p w14:paraId="413D22E4" w14:textId="77777777" w:rsidR="008F14F8" w:rsidRPr="00B93BD5" w:rsidRDefault="00B93BD5" w:rsidP="004B485E">
            <w:pPr>
              <w:pStyle w:val="ListParagraph"/>
              <w:numPr>
                <w:ilvl w:val="0"/>
                <w:numId w:val="1"/>
              </w:numPr>
              <w:rPr>
                <w:rFonts w:ascii="Arial" w:hAnsi="Arial"/>
                <w:bCs/>
                <w:sz w:val="20"/>
                <w:szCs w:val="20"/>
              </w:rPr>
            </w:pPr>
            <w:r w:rsidRPr="00B93BD5">
              <w:rPr>
                <w:rFonts w:ascii="Arial" w:hAnsi="Arial"/>
                <w:bCs/>
                <w:sz w:val="20"/>
                <w:szCs w:val="20"/>
              </w:rPr>
              <w:t>Assess the customer experience through usability testing and experiments</w:t>
            </w:r>
            <w:ins w:id="2" w:author="William T. Laaser" w:date="2013-04-30T13:57:00Z">
              <w:r w:rsidR="002877A9">
                <w:rPr>
                  <w:rFonts w:ascii="Arial" w:hAnsi="Arial"/>
                  <w:bCs/>
                  <w:sz w:val="20"/>
                  <w:szCs w:val="20"/>
                </w:rPr>
                <w:t>.</w:t>
              </w:r>
            </w:ins>
          </w:p>
          <w:p w14:paraId="61704B7C" w14:textId="77777777" w:rsidR="008F14F8" w:rsidRPr="00FD083C" w:rsidRDefault="008F14F8" w:rsidP="004B485E">
            <w:pPr>
              <w:rPr>
                <w:rFonts w:ascii="Arial" w:hAnsi="Arial"/>
                <w:b/>
                <w:bCs/>
                <w:sz w:val="20"/>
                <w:szCs w:val="20"/>
              </w:rPr>
            </w:pPr>
            <w:bookmarkStart w:id="3" w:name="_GoBack"/>
            <w:bookmarkEnd w:id="3"/>
          </w:p>
        </w:tc>
      </w:tr>
      <w:tr w:rsidR="008F14F8" w:rsidRPr="0045093D" w14:paraId="4D536D57" w14:textId="77777777" w:rsidTr="00873D36">
        <w:tc>
          <w:tcPr>
            <w:tcW w:w="3168" w:type="dxa"/>
            <w:shd w:val="clear" w:color="auto" w:fill="E6E6E6"/>
          </w:tcPr>
          <w:p w14:paraId="7F1E3C1F" w14:textId="77777777"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45F57908" w14:textId="77777777"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753106D6" w14:textId="77777777" w:rsidR="008F14F8" w:rsidRDefault="008F14F8" w:rsidP="004B485E">
            <w:pPr>
              <w:rPr>
                <w:rFonts w:ascii="Arial" w:hAnsi="Arial"/>
                <w:sz w:val="20"/>
                <w:szCs w:val="20"/>
              </w:rPr>
            </w:pPr>
          </w:p>
          <w:p w14:paraId="74E04543" w14:textId="77777777" w:rsidR="008F14F8" w:rsidRDefault="008F14F8" w:rsidP="004B485E">
            <w:pPr>
              <w:rPr>
                <w:rFonts w:ascii="Arial" w:hAnsi="Arial"/>
                <w:sz w:val="20"/>
                <w:szCs w:val="20"/>
              </w:rPr>
            </w:pPr>
          </w:p>
          <w:p w14:paraId="5ACE0F8D" w14:textId="77777777" w:rsidR="008F14F8" w:rsidRDefault="008F14F8" w:rsidP="004B485E">
            <w:pPr>
              <w:rPr>
                <w:rFonts w:ascii="Arial" w:hAnsi="Arial"/>
                <w:sz w:val="20"/>
                <w:szCs w:val="20"/>
              </w:rPr>
            </w:pPr>
          </w:p>
          <w:p w14:paraId="2E3789F0" w14:textId="77777777" w:rsidR="008F14F8" w:rsidRDefault="008F14F8" w:rsidP="004B485E">
            <w:pPr>
              <w:rPr>
                <w:rFonts w:ascii="Arial" w:hAnsi="Arial"/>
                <w:sz w:val="20"/>
                <w:szCs w:val="20"/>
              </w:rPr>
            </w:pPr>
          </w:p>
          <w:p w14:paraId="23B37D61" w14:textId="77777777" w:rsidR="008F14F8" w:rsidRDefault="008F14F8" w:rsidP="004B485E">
            <w:pPr>
              <w:rPr>
                <w:rFonts w:ascii="Arial" w:hAnsi="Arial"/>
                <w:sz w:val="20"/>
                <w:szCs w:val="20"/>
              </w:rPr>
            </w:pPr>
          </w:p>
          <w:p w14:paraId="37DDA6C4" w14:textId="77777777" w:rsidR="008F14F8" w:rsidRPr="00FD083C" w:rsidRDefault="008F14F8" w:rsidP="004B485E">
            <w:pPr>
              <w:rPr>
                <w:rFonts w:ascii="Arial" w:hAnsi="Arial"/>
                <w:sz w:val="20"/>
                <w:szCs w:val="20"/>
              </w:rPr>
            </w:pPr>
          </w:p>
        </w:tc>
      </w:tr>
      <w:tr w:rsidR="008F14F8" w:rsidRPr="0045093D" w14:paraId="7A55587B" w14:textId="77777777" w:rsidTr="00873D36">
        <w:trPr>
          <w:trHeight w:val="1610"/>
        </w:trPr>
        <w:tc>
          <w:tcPr>
            <w:tcW w:w="3168" w:type="dxa"/>
            <w:tcBorders>
              <w:right w:val="single" w:sz="4" w:space="0" w:color="auto"/>
            </w:tcBorders>
            <w:shd w:val="clear" w:color="auto" w:fill="E6E6E6"/>
          </w:tcPr>
          <w:p w14:paraId="14968F08" w14:textId="77777777" w:rsidR="008F14F8" w:rsidRPr="00FD083C" w:rsidRDefault="008F14F8" w:rsidP="004B485E">
            <w:pPr>
              <w:rPr>
                <w:rFonts w:ascii="Arial" w:hAnsi="Arial"/>
                <w:b/>
                <w:sz w:val="20"/>
                <w:szCs w:val="20"/>
              </w:rPr>
            </w:pPr>
            <w:r>
              <w:rPr>
                <w:rFonts w:ascii="Arial" w:hAnsi="Arial"/>
                <w:b/>
                <w:sz w:val="20"/>
                <w:szCs w:val="20"/>
              </w:rPr>
              <w:t>Open or Closed Model – Please check one:</w:t>
            </w:r>
          </w:p>
          <w:p w14:paraId="6EF9D303" w14:textId="77777777"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14:paraId="01210145" w14:textId="77777777" w:rsidR="008F14F8" w:rsidRDefault="008F14F8" w:rsidP="004B485E">
            <w:pPr>
              <w:rPr>
                <w:rFonts w:ascii="Arial" w:hAnsi="Arial"/>
                <w:sz w:val="20"/>
                <w:szCs w:val="20"/>
              </w:rPr>
            </w:pPr>
          </w:p>
          <w:p w14:paraId="6A3A6C2F" w14:textId="77777777"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5E554926" w14:textId="77777777" w:rsidR="007765A2" w:rsidRDefault="007765A2" w:rsidP="004B485E">
            <w:pPr>
              <w:rPr>
                <w:rFonts w:ascii="Arial" w:hAnsi="Arial"/>
                <w:sz w:val="20"/>
                <w:szCs w:val="20"/>
              </w:rPr>
            </w:pPr>
            <w:r>
              <w:rPr>
                <w:rFonts w:ascii="Arial" w:hAnsi="Arial"/>
                <w:sz w:val="20"/>
                <w:szCs w:val="20"/>
              </w:rPr>
              <w:t>Please select one</w:t>
            </w:r>
            <w:r w:rsidR="00ED1233">
              <w:rPr>
                <w:rFonts w:ascii="Arial" w:hAnsi="Arial"/>
                <w:sz w:val="20"/>
                <w:szCs w:val="20"/>
              </w:rPr>
              <w:t xml:space="preserve"> and clearly outline what, if any, resources will be provided</w:t>
            </w:r>
            <w:r>
              <w:rPr>
                <w:rFonts w:ascii="Arial" w:hAnsi="Arial"/>
                <w:sz w:val="20"/>
                <w:szCs w:val="20"/>
              </w:rPr>
              <w:t>:</w:t>
            </w:r>
          </w:p>
          <w:p w14:paraId="08E428B3" w14:textId="77777777" w:rsidR="007765A2" w:rsidRDefault="007765A2" w:rsidP="004B485E">
            <w:pPr>
              <w:rPr>
                <w:rFonts w:ascii="Arial" w:hAnsi="Arial"/>
                <w:sz w:val="20"/>
                <w:szCs w:val="20"/>
              </w:rPr>
            </w:pPr>
          </w:p>
          <w:p w14:paraId="33FA121A" w14:textId="77777777" w:rsidR="008F14F8" w:rsidRDefault="00BB5606" w:rsidP="004B485E">
            <w:pPr>
              <w:rPr>
                <w:rFonts w:ascii="Arial" w:hAnsi="Arial"/>
                <w:sz w:val="20"/>
                <w:szCs w:val="20"/>
              </w:rPr>
            </w:pPr>
            <w:r w:rsidRPr="00BB5606">
              <w:rPr>
                <w:rFonts w:ascii="Arial" w:hAnsi="Arial"/>
                <w:sz w:val="20"/>
                <w:szCs w:val="20"/>
                <w:u w:val="single"/>
              </w:rPr>
              <w:t xml:space="preserve"> </w:t>
            </w: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Open Model</w:t>
            </w:r>
            <w:r w:rsidR="00873D36">
              <w:rPr>
                <w:rFonts w:ascii="Arial" w:hAnsi="Arial"/>
                <w:sz w:val="20"/>
                <w:szCs w:val="20"/>
              </w:rPr>
              <w:t>/</w:t>
            </w:r>
            <w:r w:rsidR="008F14F8" w:rsidRPr="00D55006">
              <w:rPr>
                <w:rFonts w:ascii="Arial" w:hAnsi="Arial"/>
                <w:sz w:val="20"/>
                <w:szCs w:val="20"/>
              </w:rPr>
              <w:t>Public collaborative</w:t>
            </w:r>
          </w:p>
          <w:p w14:paraId="1B953654" w14:textId="77777777" w:rsidR="00BB5606" w:rsidRDefault="00BB5606" w:rsidP="004B485E">
            <w:pPr>
              <w:rPr>
                <w:rFonts w:ascii="Arial" w:hAnsi="Arial"/>
                <w:sz w:val="20"/>
                <w:szCs w:val="20"/>
              </w:rPr>
            </w:pPr>
          </w:p>
          <w:p w14:paraId="465207E9" w14:textId="77777777" w:rsidR="00BB5606" w:rsidRPr="00BB5606" w:rsidRDefault="00BB5606" w:rsidP="00BB5606">
            <w:pPr>
              <w:rPr>
                <w:rFonts w:ascii="Arial" w:hAnsi="Arial"/>
                <w:b/>
                <w:sz w:val="20"/>
                <w:szCs w:val="20"/>
              </w:rPr>
            </w:pPr>
            <w:r w:rsidRPr="00BB5606">
              <w:rPr>
                <w:rFonts w:ascii="Arial" w:hAnsi="Arial"/>
                <w:b/>
                <w:sz w:val="20"/>
                <w:szCs w:val="20"/>
              </w:rPr>
              <w:t>Tools and Equipment that will be provided include:</w:t>
            </w:r>
          </w:p>
          <w:p w14:paraId="540655DA" w14:textId="77777777" w:rsidR="00BB5606" w:rsidRDefault="00BB5606" w:rsidP="004B485E">
            <w:pPr>
              <w:rPr>
                <w:rFonts w:ascii="Arial" w:hAnsi="Arial"/>
                <w:sz w:val="20"/>
                <w:szCs w:val="20"/>
              </w:rPr>
            </w:pPr>
          </w:p>
          <w:p w14:paraId="12186EBB" w14:textId="77777777" w:rsidR="007765A2" w:rsidRDefault="007765A2" w:rsidP="004B485E">
            <w:pPr>
              <w:rPr>
                <w:rFonts w:ascii="Arial" w:hAnsi="Arial"/>
                <w:sz w:val="20"/>
                <w:szCs w:val="20"/>
              </w:rPr>
            </w:pPr>
          </w:p>
          <w:p w14:paraId="4E5CA9F0" w14:textId="77777777" w:rsidR="008F14F8" w:rsidRDefault="00BB5606" w:rsidP="004B485E">
            <w:pPr>
              <w:rPr>
                <w:rFonts w:ascii="Arial" w:hAnsi="Arial"/>
                <w:sz w:val="20"/>
                <w:szCs w:val="20"/>
              </w:rPr>
            </w:pPr>
            <w:r>
              <w:rPr>
                <w:rFonts w:ascii="Arial" w:hAnsi="Arial"/>
                <w:sz w:val="20"/>
                <w:szCs w:val="20"/>
                <w:u w:val="single"/>
              </w:rPr>
              <w:t xml:space="preserve"> </w:t>
            </w:r>
            <w:r w:rsidRPr="00BB5606">
              <w:rPr>
                <w:rFonts w:ascii="Arial" w:hAnsi="Arial"/>
                <w:sz w:val="20"/>
                <w:szCs w:val="20"/>
                <w:u w:val="single"/>
              </w:rPr>
              <w:t xml:space="preserve"> </w:t>
            </w:r>
            <w:r w:rsidR="00B93BD5">
              <w:rPr>
                <w:rFonts w:ascii="Arial" w:hAnsi="Arial"/>
                <w:sz w:val="20"/>
                <w:szCs w:val="20"/>
                <w:u w:val="single"/>
              </w:rPr>
              <w:t>*</w:t>
            </w:r>
            <w:r w:rsidRPr="00BB5606">
              <w:rPr>
                <w:rFonts w:ascii="Arial" w:hAnsi="Arial"/>
                <w:sz w:val="20"/>
                <w:szCs w:val="20"/>
                <w:u w:val="single"/>
              </w:rPr>
              <w:t xml:space="preserve">   </w:t>
            </w:r>
            <w:r w:rsidR="008F14F8">
              <w:rPr>
                <w:rFonts w:ascii="Arial" w:hAnsi="Arial"/>
                <w:sz w:val="20"/>
                <w:szCs w:val="20"/>
              </w:rPr>
              <w:t>Closed Model</w:t>
            </w:r>
            <w:r w:rsidR="00873D36">
              <w:rPr>
                <w:rFonts w:ascii="Arial" w:hAnsi="Arial"/>
                <w:sz w:val="20"/>
                <w:szCs w:val="20"/>
              </w:rPr>
              <w:t>/</w:t>
            </w:r>
            <w:r w:rsidR="008F14F8" w:rsidRPr="00471027">
              <w:rPr>
                <w:rFonts w:ascii="Arial" w:hAnsi="Arial"/>
                <w:sz w:val="20"/>
                <w:szCs w:val="20"/>
              </w:rPr>
              <w:t>Virtual internship</w:t>
            </w:r>
            <w:r w:rsidR="00873D36">
              <w:rPr>
                <w:rFonts w:ascii="Arial" w:hAnsi="Arial"/>
                <w:sz w:val="20"/>
                <w:szCs w:val="20"/>
              </w:rPr>
              <w:t xml:space="preserve"> </w:t>
            </w:r>
          </w:p>
          <w:p w14:paraId="53F04A42" w14:textId="77777777" w:rsidR="008F14F8" w:rsidRDefault="008F14F8" w:rsidP="004B485E">
            <w:pPr>
              <w:rPr>
                <w:rFonts w:ascii="Arial" w:hAnsi="Arial"/>
                <w:sz w:val="20"/>
                <w:szCs w:val="20"/>
              </w:rPr>
            </w:pPr>
          </w:p>
          <w:p w14:paraId="445D994C" w14:textId="77777777" w:rsidR="008F14F8" w:rsidRDefault="008F14F8" w:rsidP="004B485E">
            <w:pPr>
              <w:rPr>
                <w:rFonts w:ascii="Arial" w:hAnsi="Arial"/>
                <w:b/>
                <w:sz w:val="20"/>
                <w:szCs w:val="20"/>
              </w:rPr>
            </w:pPr>
            <w:r w:rsidRPr="00BB5606">
              <w:rPr>
                <w:rFonts w:ascii="Arial" w:hAnsi="Arial"/>
                <w:b/>
                <w:sz w:val="20"/>
                <w:szCs w:val="20"/>
              </w:rPr>
              <w:t>Tools and Equipment that will be provided include:</w:t>
            </w:r>
          </w:p>
          <w:p w14:paraId="55CED1D9" w14:textId="77777777" w:rsidR="008F14F8" w:rsidRPr="00FD083C" w:rsidRDefault="008F14F8" w:rsidP="004B485E">
            <w:pPr>
              <w:rPr>
                <w:rFonts w:ascii="Arial" w:hAnsi="Arial"/>
                <w:sz w:val="20"/>
                <w:szCs w:val="20"/>
              </w:rPr>
            </w:pPr>
          </w:p>
        </w:tc>
      </w:tr>
      <w:tr w:rsidR="008F14F8" w:rsidRPr="0045093D" w14:paraId="189F901D" w14:textId="77777777" w:rsidTr="00873D36">
        <w:tc>
          <w:tcPr>
            <w:tcW w:w="3168" w:type="dxa"/>
            <w:tcBorders>
              <w:right w:val="single" w:sz="4" w:space="0" w:color="auto"/>
            </w:tcBorders>
            <w:shd w:val="clear" w:color="auto" w:fill="E6E6E6"/>
          </w:tcPr>
          <w:p w14:paraId="3730610B" w14:textId="77777777" w:rsidR="008F14F8" w:rsidRPr="00FD083C" w:rsidRDefault="008F14F8" w:rsidP="004B485E">
            <w:pPr>
              <w:rPr>
                <w:rFonts w:ascii="Arial" w:hAnsi="Arial"/>
                <w:b/>
                <w:sz w:val="20"/>
                <w:szCs w:val="20"/>
              </w:rPr>
            </w:pPr>
            <w:r w:rsidRPr="00FD083C">
              <w:rPr>
                <w:rFonts w:ascii="Arial" w:hAnsi="Arial"/>
                <w:b/>
                <w:sz w:val="20"/>
                <w:szCs w:val="20"/>
              </w:rPr>
              <w:t>Ideal Team Size</w:t>
            </w:r>
          </w:p>
          <w:p w14:paraId="5607AE4C"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7FB68880" w14:textId="77777777" w:rsidR="007E56C7" w:rsidRPr="00FD083C" w:rsidRDefault="00B93BD5" w:rsidP="004B485E">
            <w:pPr>
              <w:rPr>
                <w:rFonts w:ascii="Arial" w:hAnsi="Arial"/>
                <w:sz w:val="20"/>
                <w:szCs w:val="20"/>
              </w:rPr>
            </w:pPr>
            <w:r>
              <w:rPr>
                <w:rFonts w:ascii="Arial" w:hAnsi="Arial"/>
                <w:sz w:val="20"/>
                <w:szCs w:val="20"/>
              </w:rPr>
              <w:t>4</w:t>
            </w:r>
          </w:p>
        </w:tc>
      </w:tr>
      <w:tr w:rsidR="008F14F8" w:rsidRPr="0045093D" w14:paraId="4F134679" w14:textId="77777777" w:rsidTr="00873D36">
        <w:tc>
          <w:tcPr>
            <w:tcW w:w="3168" w:type="dxa"/>
            <w:shd w:val="clear" w:color="auto" w:fill="E6E6E6"/>
          </w:tcPr>
          <w:p w14:paraId="3C685485" w14:textId="77777777" w:rsidR="008F14F8" w:rsidRPr="00FD083C" w:rsidRDefault="008F14F8" w:rsidP="004B485E">
            <w:pPr>
              <w:rPr>
                <w:rFonts w:ascii="Arial" w:hAnsi="Arial"/>
                <w:b/>
                <w:sz w:val="20"/>
                <w:szCs w:val="20"/>
              </w:rPr>
            </w:pPr>
            <w:r w:rsidRPr="00FD083C">
              <w:rPr>
                <w:rFonts w:ascii="Arial" w:hAnsi="Arial"/>
                <w:b/>
                <w:sz w:val="20"/>
                <w:szCs w:val="20"/>
              </w:rPr>
              <w:lastRenderedPageBreak/>
              <w:t>Departments Accepted</w:t>
            </w:r>
          </w:p>
          <w:p w14:paraId="097F3DB3"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716EA529" w14:textId="77777777" w:rsidR="008F14F8" w:rsidRPr="00FD083C" w:rsidRDefault="008F14F8" w:rsidP="004B485E">
            <w:pPr>
              <w:rPr>
                <w:rFonts w:ascii="Arial" w:hAnsi="Arial"/>
                <w:sz w:val="20"/>
                <w:szCs w:val="20"/>
              </w:rPr>
            </w:pPr>
            <w:r w:rsidRPr="00FD083C">
              <w:rPr>
                <w:rFonts w:ascii="Arial" w:hAnsi="Arial"/>
                <w:sz w:val="20"/>
                <w:szCs w:val="20"/>
              </w:rPr>
              <w:t xml:space="preserve">“1 CEE ; 1 EECS; 2 IEOR”) </w:t>
            </w:r>
          </w:p>
        </w:tc>
        <w:tc>
          <w:tcPr>
            <w:tcW w:w="6408" w:type="dxa"/>
            <w:tcBorders>
              <w:top w:val="single" w:sz="4" w:space="0" w:color="auto"/>
            </w:tcBorders>
            <w:shd w:val="clear" w:color="auto" w:fill="auto"/>
          </w:tcPr>
          <w:p w14:paraId="3CC30B62" w14:textId="77777777" w:rsidR="00F269F7" w:rsidRDefault="00F269F7" w:rsidP="004B485E">
            <w:pPr>
              <w:rPr>
                <w:rFonts w:ascii="Arial" w:hAnsi="Arial"/>
                <w:i/>
                <w:sz w:val="20"/>
                <w:szCs w:val="20"/>
              </w:rPr>
            </w:pPr>
          </w:p>
          <w:p w14:paraId="21988140" w14:textId="77777777" w:rsidR="008F14F8" w:rsidRPr="00FD083C" w:rsidRDefault="00B93BD5" w:rsidP="004B485E">
            <w:pPr>
              <w:rPr>
                <w:rFonts w:ascii="Arial" w:hAnsi="Arial"/>
                <w:i/>
                <w:sz w:val="20"/>
                <w:szCs w:val="20"/>
              </w:rPr>
            </w:pPr>
            <w:r>
              <w:rPr>
                <w:rFonts w:ascii="Arial" w:hAnsi="Arial"/>
                <w:i/>
                <w:sz w:val="20"/>
                <w:szCs w:val="20"/>
              </w:rPr>
              <w:t>3 EECS, 1 ME/BIOE or other</w:t>
            </w:r>
          </w:p>
          <w:p w14:paraId="72A33523" w14:textId="77777777" w:rsidR="008F14F8" w:rsidRPr="00FD083C" w:rsidRDefault="008F14F8" w:rsidP="004B485E">
            <w:pPr>
              <w:rPr>
                <w:rFonts w:ascii="Arial" w:hAnsi="Arial"/>
                <w:i/>
                <w:sz w:val="20"/>
                <w:szCs w:val="20"/>
              </w:rPr>
            </w:pPr>
          </w:p>
          <w:p w14:paraId="7A3A6517" w14:textId="77777777" w:rsidR="008F14F8" w:rsidRPr="00FD083C" w:rsidRDefault="008F14F8" w:rsidP="004B485E">
            <w:pPr>
              <w:tabs>
                <w:tab w:val="center" w:pos="3096"/>
              </w:tabs>
              <w:rPr>
                <w:rFonts w:ascii="Arial" w:hAnsi="Arial"/>
                <w:sz w:val="20"/>
                <w:szCs w:val="20"/>
              </w:rPr>
            </w:pPr>
          </w:p>
          <w:p w14:paraId="2D451A6B" w14:textId="77777777" w:rsidR="008F14F8" w:rsidRPr="00FD083C" w:rsidRDefault="008F14F8" w:rsidP="004B485E">
            <w:pPr>
              <w:tabs>
                <w:tab w:val="center" w:pos="3096"/>
              </w:tabs>
              <w:rPr>
                <w:rFonts w:ascii="Arial" w:hAnsi="Arial"/>
                <w:b/>
                <w:i/>
                <w:sz w:val="20"/>
                <w:szCs w:val="20"/>
              </w:rPr>
            </w:pPr>
            <w:r w:rsidRPr="00FD083C">
              <w:rPr>
                <w:rFonts w:ascii="Arial" w:hAnsi="Arial"/>
                <w:i/>
                <w:sz w:val="20"/>
                <w:szCs w:val="20"/>
              </w:rPr>
              <w:tab/>
            </w:r>
          </w:p>
        </w:tc>
      </w:tr>
      <w:tr w:rsidR="008F14F8" w:rsidRPr="0045093D" w14:paraId="53F5FBF4" w14:textId="77777777" w:rsidTr="004B485E">
        <w:tc>
          <w:tcPr>
            <w:tcW w:w="3168" w:type="dxa"/>
            <w:shd w:val="clear" w:color="auto" w:fill="E6E6E6"/>
          </w:tcPr>
          <w:p w14:paraId="3183745D" w14:textId="77777777"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1B13D68D" w14:textId="77777777" w:rsidR="008F14F8" w:rsidRDefault="008F14F8" w:rsidP="004B485E">
            <w:pPr>
              <w:rPr>
                <w:rFonts w:ascii="Arial" w:hAnsi="Arial"/>
                <w:sz w:val="20"/>
                <w:szCs w:val="20"/>
              </w:rPr>
            </w:pPr>
            <w:r w:rsidRPr="00FD083C">
              <w:rPr>
                <w:rFonts w:ascii="Arial" w:hAnsi="Arial"/>
                <w:sz w:val="20"/>
                <w:szCs w:val="20"/>
              </w:rPr>
              <w:t>(</w:t>
            </w:r>
            <w:proofErr w:type="gramStart"/>
            <w:r w:rsidRPr="00FD083C">
              <w:rPr>
                <w:rFonts w:ascii="Arial" w:hAnsi="Arial"/>
                <w:sz w:val="20"/>
                <w:szCs w:val="20"/>
              </w:rPr>
              <w:t>i</w:t>
            </w:r>
            <w:proofErr w:type="gramEnd"/>
            <w:r w:rsidRPr="00FD083C">
              <w:rPr>
                <w:rFonts w:ascii="Arial" w:hAnsi="Arial"/>
                <w:sz w:val="20"/>
                <w:szCs w:val="20"/>
              </w:rPr>
              <w:t xml:space="preserve">.e.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631A8CA1" w14:textId="77777777" w:rsidR="008F14F8" w:rsidRDefault="008F14F8" w:rsidP="004B485E">
            <w:pPr>
              <w:rPr>
                <w:rFonts w:ascii="Arial" w:hAnsi="Arial"/>
                <w:sz w:val="20"/>
                <w:szCs w:val="20"/>
              </w:rPr>
            </w:pPr>
          </w:p>
          <w:p w14:paraId="0C91D92E"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52456146" w14:textId="77777777" w:rsidR="00022429" w:rsidRDefault="00022429" w:rsidP="004B485E">
            <w:pPr>
              <w:rPr>
                <w:rFonts w:ascii="Arial" w:hAnsi="Arial"/>
                <w:sz w:val="20"/>
                <w:szCs w:val="20"/>
              </w:rPr>
            </w:pPr>
            <w:r>
              <w:rPr>
                <w:rFonts w:ascii="Arial" w:hAnsi="Arial"/>
                <w:sz w:val="20"/>
                <w:szCs w:val="20"/>
              </w:rPr>
              <w:t>Required:</w:t>
            </w:r>
          </w:p>
          <w:p w14:paraId="4AB190AC" w14:textId="77777777" w:rsidR="008F14F8" w:rsidRDefault="00B93BD5" w:rsidP="004B485E">
            <w:pPr>
              <w:rPr>
                <w:rFonts w:ascii="Arial" w:hAnsi="Arial"/>
                <w:sz w:val="20"/>
                <w:szCs w:val="20"/>
              </w:rPr>
            </w:pPr>
            <w:r>
              <w:rPr>
                <w:rFonts w:ascii="Arial" w:hAnsi="Arial"/>
                <w:sz w:val="20"/>
                <w:szCs w:val="20"/>
              </w:rPr>
              <w:t>Programming experience</w:t>
            </w:r>
            <w:r w:rsidR="00022429">
              <w:rPr>
                <w:rFonts w:ascii="Arial" w:hAnsi="Arial"/>
                <w:sz w:val="20"/>
                <w:szCs w:val="20"/>
              </w:rPr>
              <w:t>, strong enough to create prototypes/demos.</w:t>
            </w:r>
          </w:p>
          <w:p w14:paraId="1907F2F3" w14:textId="77777777" w:rsidR="00022429" w:rsidRDefault="00022429" w:rsidP="004B485E">
            <w:pPr>
              <w:rPr>
                <w:rFonts w:ascii="Arial" w:hAnsi="Arial"/>
                <w:sz w:val="20"/>
                <w:szCs w:val="20"/>
              </w:rPr>
            </w:pPr>
          </w:p>
          <w:p w14:paraId="61000D4C" w14:textId="77777777" w:rsidR="00022429" w:rsidRDefault="00022429" w:rsidP="004B485E">
            <w:pPr>
              <w:rPr>
                <w:rFonts w:ascii="Arial" w:hAnsi="Arial"/>
                <w:sz w:val="20"/>
                <w:szCs w:val="20"/>
              </w:rPr>
            </w:pPr>
            <w:r>
              <w:rPr>
                <w:rFonts w:ascii="Arial" w:hAnsi="Arial"/>
                <w:sz w:val="20"/>
                <w:szCs w:val="20"/>
              </w:rPr>
              <w:t>Great to have:</w:t>
            </w:r>
          </w:p>
          <w:p w14:paraId="5A0AFF37" w14:textId="77777777" w:rsidR="008F14F8" w:rsidRDefault="00022429" w:rsidP="004B485E">
            <w:pPr>
              <w:rPr>
                <w:rFonts w:ascii="Arial" w:hAnsi="Arial"/>
                <w:sz w:val="20"/>
                <w:szCs w:val="20"/>
              </w:rPr>
            </w:pPr>
            <w:r>
              <w:rPr>
                <w:rFonts w:ascii="Arial" w:hAnsi="Arial"/>
                <w:sz w:val="20"/>
                <w:szCs w:val="20"/>
              </w:rPr>
              <w:t xml:space="preserve">Experience integrating/working with technologies such </w:t>
            </w:r>
            <w:proofErr w:type="gramStart"/>
            <w:r>
              <w:rPr>
                <w:rFonts w:ascii="Arial" w:hAnsi="Arial"/>
                <w:sz w:val="20"/>
                <w:szCs w:val="20"/>
              </w:rPr>
              <w:t>as :</w:t>
            </w:r>
            <w:proofErr w:type="gramEnd"/>
            <w:r>
              <w:rPr>
                <w:rFonts w:ascii="Arial" w:hAnsi="Arial"/>
                <w:sz w:val="20"/>
                <w:szCs w:val="20"/>
              </w:rPr>
              <w:t xml:space="preserve"> Microsoft </w:t>
            </w:r>
            <w:proofErr w:type="spellStart"/>
            <w:r>
              <w:rPr>
                <w:rFonts w:ascii="Arial" w:hAnsi="Arial"/>
                <w:sz w:val="20"/>
                <w:szCs w:val="20"/>
              </w:rPr>
              <w:t>Kinect</w:t>
            </w:r>
            <w:proofErr w:type="spellEnd"/>
            <w:r>
              <w:rPr>
                <w:rFonts w:ascii="Arial" w:hAnsi="Arial"/>
                <w:sz w:val="20"/>
                <w:szCs w:val="20"/>
              </w:rPr>
              <w:t>, voice recognition, augmented reality, motion tracking, leap motion etc.</w:t>
            </w:r>
          </w:p>
          <w:p w14:paraId="72EDBC51" w14:textId="77777777" w:rsidR="008F14F8" w:rsidRDefault="008F14F8" w:rsidP="004B485E">
            <w:pPr>
              <w:rPr>
                <w:rFonts w:ascii="Arial" w:hAnsi="Arial"/>
                <w:sz w:val="20"/>
                <w:szCs w:val="20"/>
              </w:rPr>
            </w:pPr>
          </w:p>
          <w:p w14:paraId="255E5960" w14:textId="77777777" w:rsidR="008F14F8" w:rsidRDefault="008F14F8" w:rsidP="004B485E">
            <w:pPr>
              <w:rPr>
                <w:rFonts w:ascii="Arial" w:hAnsi="Arial"/>
                <w:sz w:val="20"/>
                <w:szCs w:val="20"/>
              </w:rPr>
            </w:pPr>
          </w:p>
          <w:p w14:paraId="2F978BB9" w14:textId="77777777" w:rsidR="008F14F8" w:rsidRDefault="008F14F8" w:rsidP="004B485E">
            <w:pPr>
              <w:rPr>
                <w:rFonts w:ascii="Arial" w:hAnsi="Arial"/>
                <w:sz w:val="20"/>
                <w:szCs w:val="20"/>
              </w:rPr>
            </w:pPr>
          </w:p>
          <w:p w14:paraId="63D7F57F" w14:textId="77777777" w:rsidR="008F14F8" w:rsidRDefault="008F14F8" w:rsidP="004B485E">
            <w:pPr>
              <w:rPr>
                <w:rFonts w:ascii="Arial" w:hAnsi="Arial"/>
                <w:sz w:val="20"/>
                <w:szCs w:val="20"/>
              </w:rPr>
            </w:pPr>
          </w:p>
          <w:p w14:paraId="6EF1F94D" w14:textId="77777777" w:rsidR="008F14F8" w:rsidRPr="00FD083C" w:rsidRDefault="008F14F8" w:rsidP="004B485E">
            <w:pPr>
              <w:rPr>
                <w:rFonts w:ascii="Arial" w:hAnsi="Arial"/>
                <w:sz w:val="20"/>
                <w:szCs w:val="20"/>
              </w:rPr>
            </w:pPr>
          </w:p>
        </w:tc>
      </w:tr>
      <w:tr w:rsidR="008F14F8" w:rsidRPr="0045093D" w14:paraId="24BC9100" w14:textId="77777777" w:rsidTr="004B485E">
        <w:tc>
          <w:tcPr>
            <w:tcW w:w="3168" w:type="dxa"/>
            <w:shd w:val="clear" w:color="auto" w:fill="E6E6E6"/>
          </w:tcPr>
          <w:p w14:paraId="1ECF9895" w14:textId="77777777" w:rsidR="008F14F8" w:rsidRPr="003B2E6B" w:rsidRDefault="008F14F8" w:rsidP="004B485E">
            <w:pPr>
              <w:rPr>
                <w:rFonts w:ascii="Arial" w:hAnsi="Arial"/>
                <w:b/>
                <w:sz w:val="20"/>
                <w:szCs w:val="20"/>
              </w:rPr>
            </w:pPr>
            <w:r w:rsidRPr="003B2E6B">
              <w:rPr>
                <w:rFonts w:ascii="Arial" w:hAnsi="Arial"/>
                <w:b/>
                <w:sz w:val="20"/>
                <w:szCs w:val="20"/>
              </w:rPr>
              <w:t>Coursework</w:t>
            </w:r>
          </w:p>
          <w:p w14:paraId="1D1D56E9" w14:textId="77777777"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14:paraId="099BE6C4" w14:textId="77777777" w:rsidR="008F14F8" w:rsidRPr="00FD083C" w:rsidRDefault="008F14F8" w:rsidP="004B485E">
            <w:pPr>
              <w:rPr>
                <w:rFonts w:ascii="Arial" w:hAnsi="Arial"/>
                <w:b/>
                <w:sz w:val="20"/>
                <w:szCs w:val="20"/>
              </w:rPr>
            </w:pPr>
          </w:p>
        </w:tc>
        <w:tc>
          <w:tcPr>
            <w:tcW w:w="6408" w:type="dxa"/>
            <w:shd w:val="clear" w:color="auto" w:fill="auto"/>
          </w:tcPr>
          <w:p w14:paraId="3CF09092" w14:textId="77777777" w:rsidR="00022429" w:rsidRDefault="00022429" w:rsidP="00022429">
            <w:pPr>
              <w:rPr>
                <w:rFonts w:ascii="Arial" w:hAnsi="Arial"/>
                <w:sz w:val="20"/>
                <w:szCs w:val="20"/>
              </w:rPr>
            </w:pPr>
            <w:r>
              <w:rPr>
                <w:rFonts w:ascii="Arial" w:hAnsi="Arial"/>
                <w:sz w:val="20"/>
                <w:szCs w:val="20"/>
              </w:rPr>
              <w:t>Not required but would be relevant and helpful:</w:t>
            </w:r>
          </w:p>
          <w:p w14:paraId="73E700AF" w14:textId="77777777" w:rsidR="00022429" w:rsidRPr="00022429" w:rsidRDefault="00022429" w:rsidP="00022429">
            <w:pPr>
              <w:rPr>
                <w:rFonts w:ascii="Arial" w:hAnsi="Arial"/>
                <w:sz w:val="20"/>
                <w:szCs w:val="20"/>
              </w:rPr>
            </w:pPr>
            <w:r w:rsidRPr="00022429">
              <w:rPr>
                <w:rFonts w:ascii="Arial" w:hAnsi="Arial"/>
                <w:sz w:val="20"/>
                <w:szCs w:val="20"/>
              </w:rPr>
              <w:t xml:space="preserve">CS294-84 </w:t>
            </w:r>
            <w:r w:rsidR="00463A70">
              <w:rPr>
                <w:rFonts w:ascii="Arial" w:hAnsi="Arial"/>
                <w:sz w:val="20"/>
                <w:szCs w:val="20"/>
              </w:rPr>
              <w:t>Interactive</w:t>
            </w:r>
            <w:r w:rsidRPr="00022429">
              <w:rPr>
                <w:rFonts w:ascii="Arial" w:hAnsi="Arial"/>
                <w:sz w:val="20"/>
                <w:szCs w:val="20"/>
              </w:rPr>
              <w:t xml:space="preserve"> </w:t>
            </w:r>
            <w:r w:rsidR="00463A70">
              <w:rPr>
                <w:rFonts w:ascii="Arial" w:hAnsi="Arial"/>
                <w:sz w:val="20"/>
                <w:szCs w:val="20"/>
              </w:rPr>
              <w:t>Device</w:t>
            </w:r>
            <w:r w:rsidRPr="00022429">
              <w:rPr>
                <w:rFonts w:ascii="Arial" w:hAnsi="Arial"/>
                <w:sz w:val="20"/>
                <w:szCs w:val="20"/>
              </w:rPr>
              <w:t xml:space="preserve"> </w:t>
            </w:r>
            <w:r w:rsidR="00463A70">
              <w:rPr>
                <w:rFonts w:ascii="Arial" w:hAnsi="Arial"/>
                <w:sz w:val="20"/>
                <w:szCs w:val="20"/>
              </w:rPr>
              <w:t>Design</w:t>
            </w:r>
          </w:p>
          <w:p w14:paraId="00123D01" w14:textId="77777777" w:rsidR="00022429" w:rsidRPr="00022429" w:rsidRDefault="00022429" w:rsidP="00022429">
            <w:pPr>
              <w:rPr>
                <w:rFonts w:ascii="Arial" w:hAnsi="Arial"/>
                <w:sz w:val="20"/>
                <w:szCs w:val="20"/>
              </w:rPr>
            </w:pPr>
            <w:r w:rsidRPr="00022429">
              <w:rPr>
                <w:rFonts w:ascii="Arial" w:hAnsi="Arial"/>
                <w:sz w:val="20"/>
                <w:szCs w:val="20"/>
              </w:rPr>
              <w:t>CS 260A, User Interface Design and Development</w:t>
            </w:r>
          </w:p>
          <w:p w14:paraId="56BAF38D" w14:textId="77777777" w:rsidR="00022429" w:rsidRPr="00022429" w:rsidRDefault="00022429" w:rsidP="00022429">
            <w:pPr>
              <w:shd w:val="clear" w:color="auto" w:fill="FFFFFF"/>
              <w:spacing w:after="300" w:line="240" w:lineRule="atLeast"/>
              <w:textAlignment w:val="baseline"/>
              <w:outlineLvl w:val="2"/>
              <w:rPr>
                <w:rFonts w:ascii="sofiaprobold" w:eastAsia="Times New Roman" w:hAnsi="sofiaprobold" w:cs="Times New Roman"/>
                <w:caps/>
                <w:color w:val="373737"/>
                <w:sz w:val="23"/>
                <w:szCs w:val="23"/>
              </w:rPr>
            </w:pPr>
          </w:p>
          <w:p w14:paraId="5D1E5E29" w14:textId="77777777" w:rsidR="008F14F8" w:rsidRDefault="008F14F8" w:rsidP="004B485E">
            <w:pPr>
              <w:rPr>
                <w:rFonts w:ascii="Arial" w:hAnsi="Arial"/>
                <w:sz w:val="20"/>
                <w:szCs w:val="20"/>
              </w:rPr>
            </w:pPr>
          </w:p>
          <w:p w14:paraId="710F2E9F" w14:textId="77777777" w:rsidR="004B485E" w:rsidRDefault="004B485E" w:rsidP="004B485E">
            <w:pPr>
              <w:rPr>
                <w:rFonts w:ascii="Arial" w:hAnsi="Arial"/>
                <w:sz w:val="20"/>
                <w:szCs w:val="20"/>
              </w:rPr>
            </w:pPr>
          </w:p>
          <w:p w14:paraId="6E7C80E5" w14:textId="77777777" w:rsidR="004B485E" w:rsidRDefault="004B485E" w:rsidP="004B485E">
            <w:pPr>
              <w:rPr>
                <w:rFonts w:ascii="Arial" w:hAnsi="Arial"/>
                <w:sz w:val="20"/>
                <w:szCs w:val="20"/>
              </w:rPr>
            </w:pPr>
          </w:p>
          <w:p w14:paraId="3969CA34" w14:textId="77777777" w:rsidR="004B485E" w:rsidRDefault="004B485E" w:rsidP="004B485E">
            <w:pPr>
              <w:rPr>
                <w:rFonts w:ascii="Arial" w:hAnsi="Arial"/>
                <w:sz w:val="20"/>
                <w:szCs w:val="20"/>
              </w:rPr>
            </w:pPr>
          </w:p>
          <w:p w14:paraId="2A7EEDDB" w14:textId="77777777" w:rsidR="004B485E" w:rsidRDefault="004B485E" w:rsidP="004B485E">
            <w:pPr>
              <w:rPr>
                <w:rFonts w:ascii="Arial" w:hAnsi="Arial"/>
                <w:sz w:val="20"/>
                <w:szCs w:val="20"/>
              </w:rPr>
            </w:pPr>
          </w:p>
          <w:p w14:paraId="6277B08A" w14:textId="77777777" w:rsidR="004B485E" w:rsidRPr="00FD083C" w:rsidRDefault="004B485E" w:rsidP="004B485E">
            <w:pPr>
              <w:rPr>
                <w:rFonts w:ascii="Arial" w:hAnsi="Arial"/>
                <w:sz w:val="20"/>
                <w:szCs w:val="20"/>
              </w:rPr>
            </w:pPr>
          </w:p>
        </w:tc>
      </w:tr>
      <w:tr w:rsidR="008F14F8" w:rsidRPr="0045093D" w14:paraId="5C9DECC5" w14:textId="77777777" w:rsidTr="004B485E">
        <w:tc>
          <w:tcPr>
            <w:tcW w:w="3168" w:type="dxa"/>
            <w:shd w:val="clear" w:color="auto" w:fill="E6E6E6"/>
          </w:tcPr>
          <w:p w14:paraId="711371EE" w14:textId="77777777" w:rsidR="008F14F8" w:rsidRPr="003B2E6B" w:rsidRDefault="00F269F7" w:rsidP="004B485E">
            <w:pPr>
              <w:rPr>
                <w:rFonts w:ascii="Arial" w:hAnsi="Arial"/>
                <w:b/>
                <w:sz w:val="20"/>
                <w:szCs w:val="20"/>
              </w:rPr>
            </w:pPr>
            <w:r>
              <w:rPr>
                <w:rFonts w:ascii="Arial" w:hAnsi="Arial"/>
                <w:b/>
                <w:sz w:val="20"/>
                <w:szCs w:val="20"/>
              </w:rPr>
              <w:t>Industry Advisor(s)</w:t>
            </w:r>
          </w:p>
          <w:p w14:paraId="1206BBDD" w14:textId="77777777" w:rsidR="008F14F8" w:rsidRPr="003B2E6B" w:rsidRDefault="008F14F8" w:rsidP="004B485E">
            <w:pPr>
              <w:rPr>
                <w:rFonts w:ascii="Arial" w:hAnsi="Arial"/>
                <w:b/>
                <w:sz w:val="20"/>
                <w:szCs w:val="20"/>
              </w:rPr>
            </w:pPr>
            <w:r w:rsidRPr="003B2E6B">
              <w:rPr>
                <w:rFonts w:ascii="Arial" w:hAnsi="Arial"/>
                <w:b/>
                <w:sz w:val="20"/>
                <w:szCs w:val="20"/>
              </w:rPr>
              <w:t>Name, Email, Phone Number</w:t>
            </w:r>
          </w:p>
          <w:p w14:paraId="2761BF44" w14:textId="77777777" w:rsidR="008F14F8" w:rsidRPr="003B2E6B" w:rsidRDefault="008F14F8" w:rsidP="004B485E">
            <w:pPr>
              <w:rPr>
                <w:rFonts w:ascii="Arial" w:hAnsi="Arial"/>
                <w:b/>
                <w:sz w:val="20"/>
                <w:szCs w:val="20"/>
              </w:rPr>
            </w:pPr>
          </w:p>
          <w:p w14:paraId="6BF34D19" w14:textId="77777777" w:rsidR="008F14F8" w:rsidRPr="000727CE" w:rsidRDefault="008F14F8" w:rsidP="004B485E">
            <w:pPr>
              <w:rPr>
                <w:rFonts w:ascii="Arial" w:hAnsi="Arial"/>
                <w:sz w:val="20"/>
                <w:szCs w:val="20"/>
              </w:rPr>
            </w:pPr>
            <w:r w:rsidRPr="00F269F7">
              <w:rPr>
                <w:rFonts w:ascii="Arial" w:hAnsi="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6FE1972A" w14:textId="77777777" w:rsidR="00463A70" w:rsidRDefault="00463A70" w:rsidP="00463A70">
            <w:pPr>
              <w:rPr>
                <w:rFonts w:ascii="Arial" w:eastAsia="Times New Roman" w:hAnsi="Arial" w:cs="Arial"/>
                <w:color w:val="222222"/>
                <w:sz w:val="20"/>
                <w:szCs w:val="20"/>
                <w:shd w:val="clear" w:color="auto" w:fill="FFFFFF"/>
              </w:rPr>
            </w:pPr>
            <w:r w:rsidRPr="00463A70">
              <w:rPr>
                <w:rFonts w:ascii="Arial" w:hAnsi="Arial"/>
                <w:sz w:val="20"/>
                <w:szCs w:val="20"/>
              </w:rPr>
              <w:t>Bill Laaser, bill</w:t>
            </w:r>
            <w:r>
              <w:rPr>
                <w:rFonts w:ascii="Arial" w:hAnsi="Arial"/>
                <w:sz w:val="20"/>
                <w:szCs w:val="20"/>
              </w:rPr>
              <w:t>_laaser@intuit.com</w:t>
            </w:r>
            <w:r w:rsidRPr="00463A70">
              <w:rPr>
                <w:rFonts w:ascii="Arial" w:hAnsi="Arial"/>
                <w:sz w:val="20"/>
                <w:szCs w:val="20"/>
              </w:rPr>
              <w:t xml:space="preserve">, </w:t>
            </w:r>
            <w:r w:rsidRPr="00463A70">
              <w:rPr>
                <w:rFonts w:ascii="Arial" w:eastAsia="Times New Roman" w:hAnsi="Arial" w:cs="Arial"/>
                <w:color w:val="222222"/>
                <w:sz w:val="20"/>
                <w:szCs w:val="20"/>
                <w:shd w:val="clear" w:color="auto" w:fill="FFFFFF"/>
              </w:rPr>
              <w:t>650-944-3853</w:t>
            </w:r>
          </w:p>
          <w:p w14:paraId="3C71136E" w14:textId="77777777" w:rsidR="00463A70" w:rsidRPr="00463A70" w:rsidRDefault="00463A70" w:rsidP="00463A70">
            <w:pPr>
              <w:rPr>
                <w:rFonts w:ascii="Times" w:eastAsia="Times New Roman" w:hAnsi="Times" w:cs="Times New Roman"/>
                <w:sz w:val="20"/>
                <w:szCs w:val="20"/>
              </w:rPr>
            </w:pPr>
            <w:r>
              <w:rPr>
                <w:rFonts w:ascii="Arial" w:eastAsia="Times New Roman" w:hAnsi="Arial" w:cs="Arial"/>
                <w:color w:val="222222"/>
                <w:sz w:val="20"/>
                <w:szCs w:val="20"/>
                <w:shd w:val="clear" w:color="auto" w:fill="FFFFFF"/>
              </w:rPr>
              <w:t xml:space="preserve">Tony Chang, </w:t>
            </w:r>
            <w:hyperlink r:id="rId9" w:history="1">
              <w:r w:rsidRPr="0044440A">
                <w:rPr>
                  <w:rStyle w:val="Hyperlink"/>
                  <w:rFonts w:ascii="Arial" w:eastAsia="Times New Roman" w:hAnsi="Arial" w:cs="Arial"/>
                  <w:sz w:val="20"/>
                  <w:szCs w:val="20"/>
                  <w:shd w:val="clear" w:color="auto" w:fill="FFFFFF"/>
                </w:rPr>
                <w:t>tony_chang@intuit.com</w:t>
              </w:r>
            </w:hyperlink>
            <w:r w:rsidRPr="00463A70">
              <w:rPr>
                <w:rFonts w:ascii="Arial" w:eastAsia="Times New Roman" w:hAnsi="Arial" w:cs="Arial"/>
                <w:color w:val="222222"/>
                <w:sz w:val="20"/>
                <w:szCs w:val="20"/>
                <w:shd w:val="clear" w:color="auto" w:fill="FFFFFF"/>
              </w:rPr>
              <w:t xml:space="preserve">, </w:t>
            </w:r>
            <w:r w:rsidRPr="00463A70">
              <w:rPr>
                <w:rFonts w:ascii="Arial" w:hAnsi="Arial" w:cs="Arial"/>
                <w:color w:val="1A1A1A"/>
                <w:sz w:val="20"/>
                <w:szCs w:val="20"/>
              </w:rPr>
              <w:t>650.944.5193</w:t>
            </w:r>
          </w:p>
          <w:p w14:paraId="59032F76" w14:textId="77777777" w:rsidR="008F14F8" w:rsidRDefault="008F14F8" w:rsidP="004B485E">
            <w:pPr>
              <w:rPr>
                <w:rFonts w:ascii="Arial" w:hAnsi="Arial"/>
                <w:sz w:val="20"/>
                <w:szCs w:val="20"/>
              </w:rPr>
            </w:pPr>
          </w:p>
          <w:p w14:paraId="6A40AD2A" w14:textId="77777777" w:rsidR="008F14F8" w:rsidRDefault="008F14F8" w:rsidP="004B485E">
            <w:pPr>
              <w:rPr>
                <w:rFonts w:ascii="Arial" w:hAnsi="Arial"/>
                <w:sz w:val="20"/>
                <w:szCs w:val="20"/>
              </w:rPr>
            </w:pPr>
          </w:p>
          <w:p w14:paraId="4E40024B" w14:textId="77777777" w:rsidR="008F14F8" w:rsidRDefault="008F14F8" w:rsidP="004B485E">
            <w:pPr>
              <w:rPr>
                <w:rFonts w:ascii="Arial" w:hAnsi="Arial"/>
                <w:sz w:val="20"/>
                <w:szCs w:val="20"/>
              </w:rPr>
            </w:pPr>
          </w:p>
          <w:p w14:paraId="08A4CF84" w14:textId="77777777" w:rsidR="008F14F8" w:rsidRDefault="008F14F8" w:rsidP="004B485E">
            <w:pPr>
              <w:rPr>
                <w:rFonts w:ascii="Arial" w:hAnsi="Arial"/>
                <w:sz w:val="20"/>
                <w:szCs w:val="20"/>
              </w:rPr>
            </w:pPr>
          </w:p>
          <w:p w14:paraId="35B9AD61" w14:textId="77777777" w:rsidR="008F14F8" w:rsidRDefault="008F14F8" w:rsidP="004B485E">
            <w:pPr>
              <w:rPr>
                <w:rFonts w:ascii="Arial" w:hAnsi="Arial"/>
                <w:sz w:val="20"/>
                <w:szCs w:val="20"/>
              </w:rPr>
            </w:pPr>
          </w:p>
          <w:p w14:paraId="2F3D4572" w14:textId="77777777" w:rsidR="008F14F8" w:rsidRPr="00FD083C" w:rsidRDefault="008F14F8" w:rsidP="004B485E">
            <w:pPr>
              <w:rPr>
                <w:rFonts w:ascii="Arial" w:hAnsi="Arial"/>
                <w:sz w:val="20"/>
                <w:szCs w:val="20"/>
              </w:rPr>
            </w:pPr>
          </w:p>
        </w:tc>
      </w:tr>
      <w:tr w:rsidR="008F14F8" w:rsidRPr="0045093D" w14:paraId="7990C98E" w14:textId="77777777" w:rsidTr="004B485E">
        <w:tc>
          <w:tcPr>
            <w:tcW w:w="3168" w:type="dxa"/>
            <w:shd w:val="clear" w:color="auto" w:fill="E6E6E6"/>
          </w:tcPr>
          <w:p w14:paraId="319130E9" w14:textId="77777777" w:rsidR="008F14F8" w:rsidRDefault="008F14F8" w:rsidP="004B485E">
            <w:pPr>
              <w:rPr>
                <w:rFonts w:ascii="Arial" w:hAnsi="Arial"/>
                <w:b/>
                <w:sz w:val="20"/>
                <w:szCs w:val="20"/>
              </w:rPr>
            </w:pPr>
            <w:r w:rsidRPr="00FD083C">
              <w:rPr>
                <w:rFonts w:ascii="Arial" w:hAnsi="Arial"/>
                <w:b/>
                <w:sz w:val="20"/>
                <w:szCs w:val="20"/>
              </w:rPr>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2A0E3157" w14:textId="77777777" w:rsidR="00C73060" w:rsidRDefault="008F14F8" w:rsidP="004B485E">
            <w:pPr>
              <w:rPr>
                <w:rFonts w:ascii="Arial" w:hAnsi="Arial"/>
                <w:b/>
                <w:sz w:val="20"/>
                <w:szCs w:val="20"/>
              </w:rPr>
            </w:pPr>
            <w:r>
              <w:rPr>
                <w:rFonts w:ascii="Arial" w:hAnsi="Arial"/>
                <w:b/>
                <w:sz w:val="20"/>
                <w:szCs w:val="20"/>
              </w:rPr>
              <w:t>Name, Department, and Email</w:t>
            </w:r>
          </w:p>
          <w:p w14:paraId="7D879026" w14:textId="77777777" w:rsidR="008F14F8" w:rsidRPr="00F269F7" w:rsidRDefault="00C73060" w:rsidP="004B485E">
            <w:pPr>
              <w:rPr>
                <w:rFonts w:ascii="Arial" w:hAnsi="Arial"/>
                <w:sz w:val="20"/>
                <w:szCs w:val="20"/>
              </w:rPr>
            </w:pPr>
            <w:r w:rsidRPr="00F269F7">
              <w:rPr>
                <w:rFonts w:ascii="Arial" w:hAnsi="Arial"/>
                <w:sz w:val="20"/>
                <w:szCs w:val="20"/>
              </w:rPr>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54B1EED3" w14:textId="77777777" w:rsidR="008F14F8" w:rsidRDefault="008F14F8" w:rsidP="004B485E">
            <w:pPr>
              <w:rPr>
                <w:rFonts w:ascii="Arial" w:hAnsi="Arial"/>
                <w:sz w:val="20"/>
                <w:szCs w:val="20"/>
              </w:rPr>
            </w:pPr>
          </w:p>
          <w:p w14:paraId="4923F995" w14:textId="77777777" w:rsidR="008F14F8" w:rsidRDefault="008F14F8" w:rsidP="004B485E">
            <w:pPr>
              <w:rPr>
                <w:rFonts w:ascii="Arial" w:hAnsi="Arial"/>
                <w:sz w:val="20"/>
                <w:szCs w:val="20"/>
              </w:rPr>
            </w:pPr>
          </w:p>
          <w:p w14:paraId="042A964F" w14:textId="77777777" w:rsidR="008F14F8" w:rsidRDefault="008F14F8" w:rsidP="004B485E">
            <w:pPr>
              <w:rPr>
                <w:rFonts w:ascii="Arial" w:hAnsi="Arial"/>
                <w:sz w:val="20"/>
                <w:szCs w:val="20"/>
              </w:rPr>
            </w:pPr>
          </w:p>
          <w:p w14:paraId="70D50B9E" w14:textId="77777777" w:rsidR="004B485E" w:rsidRDefault="004B485E" w:rsidP="004B485E">
            <w:pPr>
              <w:rPr>
                <w:rFonts w:ascii="Arial" w:hAnsi="Arial"/>
                <w:sz w:val="20"/>
                <w:szCs w:val="20"/>
              </w:rPr>
            </w:pPr>
          </w:p>
          <w:p w14:paraId="382BB212" w14:textId="77777777" w:rsidR="004B485E" w:rsidRDefault="004B485E" w:rsidP="004B485E">
            <w:pPr>
              <w:rPr>
                <w:rFonts w:ascii="Arial" w:hAnsi="Arial"/>
                <w:sz w:val="20"/>
                <w:szCs w:val="20"/>
              </w:rPr>
            </w:pPr>
          </w:p>
          <w:p w14:paraId="7F5B382C" w14:textId="77777777" w:rsidR="008F14F8" w:rsidRDefault="008F14F8" w:rsidP="004B485E">
            <w:pPr>
              <w:rPr>
                <w:rFonts w:ascii="Arial" w:hAnsi="Arial"/>
                <w:sz w:val="20"/>
                <w:szCs w:val="20"/>
              </w:rPr>
            </w:pPr>
          </w:p>
          <w:p w14:paraId="6986F5CE" w14:textId="77777777" w:rsidR="008F14F8" w:rsidRPr="00FD083C" w:rsidRDefault="008F14F8" w:rsidP="004B485E">
            <w:pPr>
              <w:rPr>
                <w:rFonts w:ascii="Arial" w:hAnsi="Arial"/>
                <w:sz w:val="20"/>
                <w:szCs w:val="20"/>
              </w:rPr>
            </w:pPr>
          </w:p>
        </w:tc>
      </w:tr>
    </w:tbl>
    <w:p w14:paraId="4291581A" w14:textId="77777777" w:rsidR="00F269F7" w:rsidRDefault="00F269F7">
      <w:pPr>
        <w:rPr>
          <w:rFonts w:ascii="Arial" w:hAnsi="Arial" w:cs="Arial"/>
          <w:sz w:val="22"/>
          <w:szCs w:val="22"/>
        </w:rPr>
      </w:pPr>
    </w:p>
    <w:sectPr w:rsidR="00F269F7" w:rsidSect="008F14F8">
      <w:headerReference w:type="default" r:id="rId10"/>
      <w:footerReference w:type="default" r:id="rId11"/>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3899F" w14:textId="77777777" w:rsidR="00120A51" w:rsidRDefault="00120A51" w:rsidP="00AE4234">
      <w:r>
        <w:separator/>
      </w:r>
    </w:p>
  </w:endnote>
  <w:endnote w:type="continuationSeparator" w:id="0">
    <w:p w14:paraId="21F64FD3" w14:textId="77777777" w:rsidR="00120A51" w:rsidRDefault="00120A51"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sofiaprobol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E6DB4" w14:textId="77777777" w:rsidR="00120A51" w:rsidRPr="009762D2" w:rsidRDefault="00120A51" w:rsidP="00AE4234">
    <w:pPr>
      <w:pStyle w:val="Footer"/>
      <w:jc w:val="center"/>
      <w:rPr>
        <w:rFonts w:ascii="UC Berkeley OS" w:hAnsi="UC Berkeley OS" w:cs="Baskerville"/>
        <w:color w:val="548DD4" w:themeColor="text2" w:themeTint="99"/>
        <w:sz w:val="36"/>
        <w:szCs w:val="36"/>
      </w:rPr>
    </w:pPr>
    <w:r w:rsidRPr="00072F23">
      <w:rPr>
        <w:rFonts w:ascii="UC Berkeley OS" w:hAnsi="UC Berkeley OS" w:cs="Baskerville"/>
        <w:color w:val="548DD4" w:themeColor="text2" w:themeTint="99"/>
        <w:sz w:val="20"/>
        <w:szCs w:val="20"/>
      </w:rPr>
      <w:t xml:space="preserve">U  N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71338165" w14:textId="77777777" w:rsidR="00120A51" w:rsidRPr="003E4F99" w:rsidRDefault="00120A51" w:rsidP="003E4F99">
    <w:pPr>
      <w:pStyle w:val="Footer"/>
      <w:spacing w:line="120" w:lineRule="exact"/>
      <w:jc w:val="center"/>
      <w:rPr>
        <w:rFonts w:ascii="Optima" w:hAnsi="Optima" w:cs="Baskerville"/>
      </w:rPr>
    </w:pPr>
  </w:p>
  <w:p w14:paraId="5FF7FC12" w14:textId="77777777" w:rsidR="00120A51" w:rsidRPr="00616E9F" w:rsidRDefault="00120A51"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   Berkeley CA 94720-5580   |   (510) 664-4337   |   </w:t>
    </w:r>
    <w:r w:rsidRPr="00616E9F">
      <w:rPr>
        <w:rFonts w:ascii="UC Berkeley OS" w:hAnsi="UC Berkeley OS" w:cs="Baskerville"/>
        <w:b/>
        <w:sz w:val="18"/>
        <w:szCs w:val="18"/>
      </w:rPr>
      <w:t>funginstitute.berkeley.edu</w:t>
    </w:r>
  </w:p>
  <w:p w14:paraId="478E2C75" w14:textId="77777777" w:rsidR="00120A51" w:rsidRDefault="00120A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DBFAD" w14:textId="77777777" w:rsidR="00120A51" w:rsidRDefault="00120A51" w:rsidP="00AE4234">
      <w:r>
        <w:separator/>
      </w:r>
    </w:p>
  </w:footnote>
  <w:footnote w:type="continuationSeparator" w:id="0">
    <w:p w14:paraId="380FADF2" w14:textId="77777777" w:rsidR="00120A51" w:rsidRDefault="00120A51"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2FE7A" w14:textId="77777777" w:rsidR="00120A51" w:rsidRDefault="00120A51" w:rsidP="00AE4234">
    <w:pPr>
      <w:pStyle w:val="Header"/>
      <w:tabs>
        <w:tab w:val="clear" w:pos="8640"/>
        <w:tab w:val="right" w:pos="10080"/>
      </w:tabs>
      <w:ind w:left="-1530"/>
    </w:pPr>
    <w:r>
      <w:rPr>
        <w:noProof/>
      </w:rPr>
      <w:drawing>
        <wp:inline distT="0" distB="0" distL="0" distR="0" wp14:anchorId="56D673D6" wp14:editId="7C26B3C7">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D47EF"/>
    <w:multiLevelType w:val="hybridMultilevel"/>
    <w:tmpl w:val="C08E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22429"/>
    <w:rsid w:val="000727CE"/>
    <w:rsid w:val="00072F23"/>
    <w:rsid w:val="00120A51"/>
    <w:rsid w:val="00177D7C"/>
    <w:rsid w:val="00237142"/>
    <w:rsid w:val="002406E9"/>
    <w:rsid w:val="00256153"/>
    <w:rsid w:val="002877A9"/>
    <w:rsid w:val="002B04FE"/>
    <w:rsid w:val="003C07CE"/>
    <w:rsid w:val="003E4F99"/>
    <w:rsid w:val="00463A70"/>
    <w:rsid w:val="004A3AC9"/>
    <w:rsid w:val="004B485E"/>
    <w:rsid w:val="004C392C"/>
    <w:rsid w:val="00515A2E"/>
    <w:rsid w:val="005658C4"/>
    <w:rsid w:val="005E2080"/>
    <w:rsid w:val="00616E9F"/>
    <w:rsid w:val="00651249"/>
    <w:rsid w:val="007231F4"/>
    <w:rsid w:val="00747BD0"/>
    <w:rsid w:val="007765A2"/>
    <w:rsid w:val="007E064A"/>
    <w:rsid w:val="007E56C7"/>
    <w:rsid w:val="008449A5"/>
    <w:rsid w:val="00873D36"/>
    <w:rsid w:val="00891B02"/>
    <w:rsid w:val="008F14F8"/>
    <w:rsid w:val="0093690A"/>
    <w:rsid w:val="009762D2"/>
    <w:rsid w:val="0099136E"/>
    <w:rsid w:val="009F3A2E"/>
    <w:rsid w:val="00A53D73"/>
    <w:rsid w:val="00AB5055"/>
    <w:rsid w:val="00AE4234"/>
    <w:rsid w:val="00B93BD5"/>
    <w:rsid w:val="00BB5606"/>
    <w:rsid w:val="00C73060"/>
    <w:rsid w:val="00C86868"/>
    <w:rsid w:val="00E46B43"/>
    <w:rsid w:val="00ED1233"/>
    <w:rsid w:val="00F269F7"/>
    <w:rsid w:val="00F339DD"/>
    <w:rsid w:val="00F666ED"/>
    <w:rsid w:val="00FD7E6B"/>
    <w:rsid w:val="00FD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A0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341594">
      <w:bodyDiv w:val="1"/>
      <w:marLeft w:val="0"/>
      <w:marRight w:val="0"/>
      <w:marTop w:val="0"/>
      <w:marBottom w:val="0"/>
      <w:divBdr>
        <w:top w:val="none" w:sz="0" w:space="0" w:color="auto"/>
        <w:left w:val="none" w:sz="0" w:space="0" w:color="auto"/>
        <w:bottom w:val="none" w:sz="0" w:space="0" w:color="auto"/>
        <w:right w:val="none" w:sz="0" w:space="0" w:color="auto"/>
      </w:divBdr>
    </w:div>
    <w:div w:id="2102018847">
      <w:bodyDiv w:val="1"/>
      <w:marLeft w:val="0"/>
      <w:marRight w:val="0"/>
      <w:marTop w:val="0"/>
      <w:marBottom w:val="0"/>
      <w:divBdr>
        <w:top w:val="none" w:sz="0" w:space="0" w:color="auto"/>
        <w:left w:val="none" w:sz="0" w:space="0" w:color="auto"/>
        <w:bottom w:val="none" w:sz="0" w:space="0" w:color="auto"/>
        <w:right w:val="none" w:sz="0" w:space="0" w:color="auto"/>
      </w:divBdr>
    </w:div>
    <w:div w:id="2137529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unginstitute.berkeley.edu/programs/capstone-projects" TargetMode="External"/><Relationship Id="rId9" Type="http://schemas.openxmlformats.org/officeDocument/2006/relationships/hyperlink" Target="mailto:tony_chang@intuit.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6196</Characters>
  <Application>Microsoft Macintosh Word</Application>
  <DocSecurity>0</DocSecurity>
  <Lines>51</Lines>
  <Paragraphs>14</Paragraphs>
  <ScaleCrop>false</ScaleCrop>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cp:lastPrinted>2013-05-01T18:02:00Z</cp:lastPrinted>
  <dcterms:created xsi:type="dcterms:W3CDTF">2013-05-01T18:01:00Z</dcterms:created>
  <dcterms:modified xsi:type="dcterms:W3CDTF">2013-05-01T18:02:00Z</dcterms:modified>
</cp:coreProperties>
</file>