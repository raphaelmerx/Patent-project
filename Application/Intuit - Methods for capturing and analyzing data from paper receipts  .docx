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43C67A" w14:textId="77777777" w:rsidR="00873D36" w:rsidRDefault="008F14F8" w:rsidP="008F14F8">
      <w:pPr>
        <w:rPr>
          <w:rFonts w:ascii="Arial" w:hAnsi="Arial" w:cs="Arial"/>
          <w:b/>
          <w:iCs/>
          <w:sz w:val="28"/>
          <w:szCs w:val="28"/>
        </w:rPr>
      </w:pPr>
      <w:r w:rsidRPr="00873D36">
        <w:rPr>
          <w:rFonts w:ascii="Arial" w:hAnsi="Arial" w:cs="Arial"/>
          <w:b/>
          <w:iCs/>
          <w:sz w:val="28"/>
          <w:szCs w:val="28"/>
        </w:rPr>
        <w:t>2013-2014</w:t>
      </w:r>
      <w:r w:rsidRPr="00873D36">
        <w:rPr>
          <w:rFonts w:ascii="Arial" w:hAnsi="Arial" w:cs="Arial"/>
          <w:b/>
          <w:iCs/>
          <w:sz w:val="28"/>
          <w:szCs w:val="28"/>
        </w:rPr>
        <w:tab/>
        <w:t xml:space="preserve">UC Berkeley Master of Engineering </w:t>
      </w:r>
    </w:p>
    <w:p w14:paraId="3721F5C9" w14:textId="77777777" w:rsidR="008F14F8" w:rsidRPr="00873D36" w:rsidRDefault="008F14F8" w:rsidP="008F14F8">
      <w:pPr>
        <w:rPr>
          <w:rFonts w:ascii="Arial" w:hAnsi="Arial" w:cs="Arial"/>
          <w:b/>
          <w:iCs/>
          <w:sz w:val="28"/>
          <w:szCs w:val="28"/>
        </w:rPr>
      </w:pPr>
      <w:r w:rsidRPr="00873D36">
        <w:rPr>
          <w:rFonts w:ascii="Arial" w:hAnsi="Arial" w:cs="Arial"/>
          <w:b/>
          <w:iCs/>
          <w:sz w:val="28"/>
          <w:szCs w:val="28"/>
        </w:rPr>
        <w:t>Capstone Project Proposal</w:t>
      </w:r>
    </w:p>
    <w:p w14:paraId="2CDEF417" w14:textId="77777777" w:rsidR="008F14F8" w:rsidRDefault="008F14F8" w:rsidP="008F14F8">
      <w:pPr>
        <w:rPr>
          <w:rFonts w:ascii="Arial" w:hAnsi="Arial" w:cs="Arial"/>
          <w:b/>
          <w:iCs/>
        </w:rPr>
      </w:pPr>
    </w:p>
    <w:p w14:paraId="0046E88E" w14:textId="77777777" w:rsidR="00177D7C" w:rsidRPr="00873D36" w:rsidRDefault="00177D7C" w:rsidP="00177D7C">
      <w:pPr>
        <w:rPr>
          <w:rFonts w:ascii="Arial" w:hAnsi="Arial" w:cs="Arial"/>
          <w:b/>
          <w:iCs/>
          <w:sz w:val="22"/>
          <w:szCs w:val="22"/>
        </w:rPr>
      </w:pPr>
      <w:r w:rsidRPr="00177D7C">
        <w:rPr>
          <w:rFonts w:ascii="Arial" w:hAnsi="Arial" w:cs="Arial"/>
          <w:b/>
          <w:iCs/>
          <w:sz w:val="22"/>
          <w:szCs w:val="22"/>
        </w:rPr>
        <w:t>Overview:</w:t>
      </w:r>
    </w:p>
    <w:p w14:paraId="3B544D07" w14:textId="77777777" w:rsidR="00177D7C" w:rsidRPr="00177D7C" w:rsidRDefault="00177D7C" w:rsidP="00177D7C">
      <w:pPr>
        <w:rPr>
          <w:rFonts w:ascii="Arial" w:hAnsi="Arial" w:cs="Arial"/>
          <w:iCs/>
          <w:sz w:val="22"/>
          <w:szCs w:val="22"/>
        </w:rPr>
      </w:pPr>
      <w:r w:rsidRPr="00177D7C">
        <w:rPr>
          <w:rFonts w:ascii="Arial" w:hAnsi="Arial" w:cs="Arial"/>
          <w:iCs/>
          <w:sz w:val="22"/>
          <w:szCs w:val="22"/>
        </w:rPr>
        <w:t>The Ca</w:t>
      </w:r>
      <w:r>
        <w:rPr>
          <w:rFonts w:ascii="Arial" w:hAnsi="Arial" w:cs="Arial"/>
          <w:iCs/>
          <w:sz w:val="22"/>
          <w:szCs w:val="22"/>
        </w:rPr>
        <w:t xml:space="preserve">pstone Project, a 5-unit Maser of Engineering course requirement, integrates </w:t>
      </w:r>
      <w:r w:rsidRPr="00177D7C">
        <w:rPr>
          <w:rFonts w:ascii="Arial" w:hAnsi="Arial" w:cs="Arial"/>
          <w:iCs/>
          <w:sz w:val="22"/>
          <w:szCs w:val="22"/>
        </w:rPr>
        <w:t xml:space="preserve">core </w:t>
      </w:r>
      <w:r>
        <w:rPr>
          <w:rFonts w:ascii="Arial" w:hAnsi="Arial" w:cs="Arial"/>
          <w:iCs/>
          <w:sz w:val="22"/>
          <w:szCs w:val="22"/>
        </w:rPr>
        <w:t>leadership coursework with a student’s</w:t>
      </w:r>
      <w:r w:rsidRPr="00177D7C">
        <w:rPr>
          <w:rFonts w:ascii="Arial" w:hAnsi="Arial" w:cs="Arial"/>
          <w:iCs/>
          <w:sz w:val="22"/>
          <w:szCs w:val="22"/>
        </w:rPr>
        <w:t xml:space="preserve"> engi</w:t>
      </w:r>
      <w:r>
        <w:rPr>
          <w:rFonts w:ascii="Arial" w:hAnsi="Arial" w:cs="Arial"/>
          <w:iCs/>
          <w:sz w:val="22"/>
          <w:szCs w:val="22"/>
        </w:rPr>
        <w:t xml:space="preserve">neering concentration. </w:t>
      </w:r>
      <w:r w:rsidRPr="00177D7C">
        <w:rPr>
          <w:rFonts w:ascii="Arial" w:hAnsi="Arial" w:cs="Arial"/>
          <w:iCs/>
          <w:sz w:val="22"/>
          <w:szCs w:val="22"/>
        </w:rPr>
        <w:t>Capstone Project</w:t>
      </w:r>
      <w:r>
        <w:rPr>
          <w:rFonts w:ascii="Arial" w:hAnsi="Arial" w:cs="Arial"/>
          <w:iCs/>
          <w:sz w:val="22"/>
          <w:szCs w:val="22"/>
        </w:rPr>
        <w:t xml:space="preserve"> teams range from </w:t>
      </w:r>
      <w:r w:rsidRPr="00177D7C">
        <w:rPr>
          <w:rFonts w:ascii="Arial" w:hAnsi="Arial" w:cs="Arial"/>
          <w:iCs/>
          <w:sz w:val="22"/>
          <w:szCs w:val="22"/>
        </w:rPr>
        <w:t>three to ﬁ</w:t>
      </w:r>
      <w:r>
        <w:rPr>
          <w:rFonts w:ascii="Arial" w:hAnsi="Arial" w:cs="Arial"/>
          <w:iCs/>
          <w:sz w:val="22"/>
          <w:szCs w:val="22"/>
        </w:rPr>
        <w:t xml:space="preserve">ve students, drawn from the </w:t>
      </w:r>
      <w:r w:rsidRPr="00177D7C">
        <w:rPr>
          <w:rFonts w:ascii="Arial" w:hAnsi="Arial" w:cs="Arial"/>
          <w:iCs/>
          <w:sz w:val="22"/>
          <w:szCs w:val="22"/>
        </w:rPr>
        <w:t>cross-di</w:t>
      </w:r>
      <w:r>
        <w:rPr>
          <w:rFonts w:ascii="Arial" w:hAnsi="Arial" w:cs="Arial"/>
          <w:iCs/>
          <w:sz w:val="22"/>
          <w:szCs w:val="22"/>
        </w:rPr>
        <w:t>sciplinary engineering cohort, to apply diverse</w:t>
      </w:r>
      <w:r w:rsidRPr="00177D7C">
        <w:rPr>
          <w:rFonts w:ascii="Arial" w:hAnsi="Arial" w:cs="Arial"/>
          <w:iCs/>
          <w:sz w:val="22"/>
          <w:szCs w:val="22"/>
        </w:rPr>
        <w:t xml:space="preserve"> knowledge and skills to actual industry problems, identiﬁed by </w:t>
      </w:r>
      <w:r w:rsidR="00F269F7">
        <w:rPr>
          <w:rFonts w:ascii="Arial" w:hAnsi="Arial" w:cs="Arial"/>
          <w:iCs/>
          <w:sz w:val="22"/>
          <w:szCs w:val="22"/>
        </w:rPr>
        <w:t xml:space="preserve">faculty or </w:t>
      </w:r>
      <w:r w:rsidRPr="00177D7C">
        <w:rPr>
          <w:rFonts w:ascii="Arial" w:hAnsi="Arial" w:cs="Arial"/>
          <w:iCs/>
          <w:sz w:val="22"/>
          <w:szCs w:val="22"/>
        </w:rPr>
        <w:t>industry partners.</w:t>
      </w:r>
      <w:r w:rsidR="00F269F7">
        <w:rPr>
          <w:rFonts w:ascii="Arial" w:hAnsi="Arial" w:cs="Arial"/>
          <w:iCs/>
          <w:sz w:val="22"/>
          <w:szCs w:val="22"/>
        </w:rPr>
        <w:t xml:space="preserve">  The Fung Institute for Engineering Leadership within the College of Engineering provides capstone cohort support and curriculum integration</w:t>
      </w:r>
      <w:r w:rsidRPr="00177D7C">
        <w:rPr>
          <w:rFonts w:ascii="Arial" w:hAnsi="Arial" w:cs="Arial"/>
          <w:iCs/>
          <w:sz w:val="22"/>
          <w:szCs w:val="22"/>
        </w:rPr>
        <w:t xml:space="preserve">.  </w:t>
      </w:r>
    </w:p>
    <w:p w14:paraId="2C1BDD49" w14:textId="77777777" w:rsidR="00177D7C" w:rsidRDefault="00177D7C" w:rsidP="00177D7C">
      <w:pPr>
        <w:rPr>
          <w:rFonts w:ascii="Arial" w:hAnsi="Arial" w:cs="Arial"/>
          <w:iCs/>
          <w:sz w:val="22"/>
          <w:szCs w:val="22"/>
        </w:rPr>
      </w:pPr>
    </w:p>
    <w:p w14:paraId="44051648" w14:textId="77777777" w:rsidR="008F14F8" w:rsidRPr="008F14F8" w:rsidRDefault="008F14F8" w:rsidP="008F14F8">
      <w:pPr>
        <w:rPr>
          <w:rFonts w:ascii="Arial" w:hAnsi="Arial" w:cs="Arial"/>
          <w:b/>
          <w:iCs/>
          <w:sz w:val="22"/>
          <w:szCs w:val="22"/>
        </w:rPr>
      </w:pPr>
      <w:r w:rsidRPr="008F14F8">
        <w:rPr>
          <w:rFonts w:ascii="Arial" w:hAnsi="Arial" w:cs="Arial"/>
          <w:b/>
          <w:iCs/>
          <w:sz w:val="22"/>
          <w:szCs w:val="22"/>
        </w:rPr>
        <w:t xml:space="preserve">Capstone Sponsor Information: </w:t>
      </w:r>
    </w:p>
    <w:p w14:paraId="12349D0E" w14:textId="77777777" w:rsidR="008F14F8" w:rsidRPr="008F14F8" w:rsidRDefault="008F14F8" w:rsidP="008F14F8">
      <w:pPr>
        <w:rPr>
          <w:rFonts w:ascii="Arial" w:hAnsi="Arial" w:cs="Arial"/>
          <w:iCs/>
          <w:sz w:val="22"/>
          <w:szCs w:val="22"/>
        </w:rPr>
      </w:pPr>
      <w:r w:rsidRPr="008F14F8">
        <w:rPr>
          <w:rFonts w:ascii="Arial" w:hAnsi="Arial" w:cs="Arial"/>
          <w:iCs/>
          <w:sz w:val="22"/>
          <w:szCs w:val="22"/>
        </w:rPr>
        <w:t xml:space="preserve">Please read the following instructions and requirements before submitting your proposal.  In order to be considered, this document must be completed in full.  By submitting this proposal, you agree to its inclusion in the </w:t>
      </w:r>
      <w:r w:rsidRPr="004B485E">
        <w:rPr>
          <w:rFonts w:ascii="Arial" w:hAnsi="Arial" w:cs="Arial"/>
          <w:i/>
          <w:iCs/>
          <w:sz w:val="22"/>
          <w:szCs w:val="22"/>
        </w:rPr>
        <w:t>UC Berkeley Master of Engineering Capstone Project Portfolio</w:t>
      </w:r>
      <w:r w:rsidRPr="008F14F8">
        <w:rPr>
          <w:rFonts w:ascii="Arial" w:hAnsi="Arial" w:cs="Arial"/>
          <w:iCs/>
          <w:sz w:val="22"/>
          <w:szCs w:val="22"/>
        </w:rPr>
        <w:t xml:space="preserve"> for the 2013-14 Academic Year. Use of links, diagrams and images to illustrate your project is encouraged.  Example projects can be found here: </w:t>
      </w:r>
      <w:hyperlink r:id="rId8" w:history="1">
        <w:r w:rsidRPr="008F14F8">
          <w:rPr>
            <w:rStyle w:val="Hyperlink"/>
            <w:rFonts w:ascii="Arial" w:hAnsi="Arial" w:cs="Arial"/>
            <w:iCs/>
            <w:sz w:val="22"/>
            <w:szCs w:val="22"/>
          </w:rPr>
          <w:t>http://funginstitute.berkeley.edu/programs/capstone-projects</w:t>
        </w:r>
      </w:hyperlink>
      <w:r w:rsidRPr="008F14F8">
        <w:rPr>
          <w:rFonts w:ascii="Arial" w:hAnsi="Arial" w:cs="Arial"/>
          <w:iCs/>
          <w:sz w:val="22"/>
          <w:szCs w:val="22"/>
        </w:rPr>
        <w:t xml:space="preserve"> </w:t>
      </w:r>
    </w:p>
    <w:p w14:paraId="0779CDD9" w14:textId="77777777" w:rsidR="00873D36" w:rsidRDefault="00873D36" w:rsidP="00873D36">
      <w:pPr>
        <w:rPr>
          <w:rFonts w:ascii="Optima" w:hAnsi="Optima"/>
        </w:rPr>
      </w:pPr>
    </w:p>
    <w:p w14:paraId="66DAB44E" w14:textId="77777777" w:rsidR="007231F4" w:rsidRDefault="007231F4" w:rsidP="00FD7E6B">
      <w:pPr>
        <w:rPr>
          <w:rFonts w:ascii="Arial" w:hAnsi="Arial" w:cs="Arial"/>
          <w:sz w:val="22"/>
          <w:szCs w:val="22"/>
        </w:rPr>
      </w:pPr>
    </w:p>
    <w:p w14:paraId="6F43F032" w14:textId="77777777" w:rsidR="00873D36" w:rsidRPr="00F269F7" w:rsidRDefault="007231F4">
      <w:pPr>
        <w:rPr>
          <w:rFonts w:ascii="Arial" w:hAnsi="Arial" w:cs="Arial"/>
          <w:b/>
          <w:sz w:val="22"/>
          <w:szCs w:val="22"/>
        </w:rPr>
      </w:pPr>
      <w:r w:rsidRPr="00177D7C">
        <w:rPr>
          <w:rFonts w:ascii="Arial" w:hAnsi="Arial" w:cs="Arial"/>
          <w:b/>
          <w:sz w:val="22"/>
          <w:szCs w:val="22"/>
        </w:rPr>
        <w:t>Timeline for submission</w:t>
      </w:r>
      <w:r w:rsidR="00177D7C" w:rsidRPr="00177D7C">
        <w:rPr>
          <w:rFonts w:ascii="Arial" w:hAnsi="Arial" w:cs="Arial"/>
          <w:b/>
          <w:sz w:val="22"/>
          <w:szCs w:val="22"/>
        </w:rPr>
        <w:t xml:space="preserve"> and </w:t>
      </w:r>
      <w:r w:rsidR="005E2080">
        <w:rPr>
          <w:rFonts w:ascii="Arial" w:hAnsi="Arial" w:cs="Arial"/>
          <w:b/>
          <w:sz w:val="22"/>
          <w:szCs w:val="22"/>
        </w:rPr>
        <w:t xml:space="preserve">important </w:t>
      </w:r>
      <w:r w:rsidR="00177D7C" w:rsidRPr="00177D7C">
        <w:rPr>
          <w:rFonts w:ascii="Arial" w:hAnsi="Arial" w:cs="Arial"/>
          <w:b/>
          <w:sz w:val="22"/>
          <w:szCs w:val="22"/>
        </w:rPr>
        <w:t>deadlines</w:t>
      </w:r>
      <w:r w:rsidRPr="00177D7C">
        <w:rPr>
          <w:rFonts w:ascii="Arial" w:hAnsi="Arial" w:cs="Arial"/>
          <w:b/>
          <w:sz w:val="22"/>
          <w:szCs w:val="22"/>
        </w:rPr>
        <w:t xml:space="preserve">: </w:t>
      </w:r>
    </w:p>
    <w:tbl>
      <w:tblPr>
        <w:tblStyle w:val="TableGrid"/>
        <w:tblpPr w:leftFromText="180" w:rightFromText="180" w:vertAnchor="text" w:horzAnchor="page" w:tblpX="1952" w:tblpY="322"/>
        <w:tblW w:w="0" w:type="auto"/>
        <w:tblLook w:val="00A0" w:firstRow="1" w:lastRow="0" w:firstColumn="1" w:lastColumn="0" w:noHBand="0" w:noVBand="0"/>
      </w:tblPr>
      <w:tblGrid>
        <w:gridCol w:w="654"/>
        <w:gridCol w:w="2068"/>
        <w:gridCol w:w="5841"/>
      </w:tblGrid>
      <w:tr w:rsidR="00873D36" w:rsidRPr="00F269F7" w14:paraId="00FAFD4B" w14:textId="77777777" w:rsidTr="00F269F7">
        <w:trPr>
          <w:trHeight w:val="255"/>
        </w:trPr>
        <w:tc>
          <w:tcPr>
            <w:tcW w:w="564" w:type="dxa"/>
            <w:shd w:val="clear" w:color="auto" w:fill="E6E6E6"/>
          </w:tcPr>
          <w:p w14:paraId="1C62A288"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Year</w:t>
            </w:r>
          </w:p>
        </w:tc>
        <w:tc>
          <w:tcPr>
            <w:tcW w:w="2068" w:type="dxa"/>
            <w:shd w:val="clear" w:color="auto" w:fill="E6E6E6"/>
          </w:tcPr>
          <w:p w14:paraId="0F01F255"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Dates</w:t>
            </w:r>
          </w:p>
        </w:tc>
        <w:tc>
          <w:tcPr>
            <w:tcW w:w="5841" w:type="dxa"/>
            <w:shd w:val="clear" w:color="auto" w:fill="E6E6E6"/>
          </w:tcPr>
          <w:p w14:paraId="58BA5FD3"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Activity</w:t>
            </w:r>
          </w:p>
        </w:tc>
      </w:tr>
      <w:tr w:rsidR="00873D36" w:rsidRPr="00F269F7" w14:paraId="07F74FA3" w14:textId="77777777" w:rsidTr="00F269F7">
        <w:trPr>
          <w:trHeight w:val="255"/>
        </w:trPr>
        <w:tc>
          <w:tcPr>
            <w:tcW w:w="564" w:type="dxa"/>
          </w:tcPr>
          <w:p w14:paraId="37D3DF58"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2013</w:t>
            </w:r>
          </w:p>
        </w:tc>
        <w:tc>
          <w:tcPr>
            <w:tcW w:w="2068" w:type="dxa"/>
          </w:tcPr>
          <w:p w14:paraId="562BF62E"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 xml:space="preserve">March </w:t>
            </w:r>
          </w:p>
        </w:tc>
        <w:tc>
          <w:tcPr>
            <w:tcW w:w="5841" w:type="dxa"/>
          </w:tcPr>
          <w:p w14:paraId="6F902564"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 xml:space="preserve">Capstone Project Call for Proposals </w:t>
            </w:r>
          </w:p>
        </w:tc>
      </w:tr>
      <w:tr w:rsidR="00873D36" w:rsidRPr="00F269F7" w14:paraId="0EB6C681" w14:textId="77777777" w:rsidTr="00F269F7">
        <w:trPr>
          <w:trHeight w:val="255"/>
        </w:trPr>
        <w:tc>
          <w:tcPr>
            <w:tcW w:w="564" w:type="dxa"/>
          </w:tcPr>
          <w:p w14:paraId="35B6DFAE"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43AFEA48" w14:textId="77777777" w:rsidR="00873D36" w:rsidRPr="00F269F7" w:rsidRDefault="00873D36" w:rsidP="00F269F7">
            <w:pPr>
              <w:widowControl w:val="0"/>
              <w:autoSpaceDE w:val="0"/>
              <w:autoSpaceDN w:val="0"/>
              <w:adjustRightInd w:val="0"/>
              <w:rPr>
                <w:rFonts w:ascii="Arial Narrow" w:hAnsi="Arial Narrow" w:cs="Arial"/>
                <w:b/>
                <w:bCs/>
                <w:iCs/>
                <w:color w:val="404040" w:themeColor="text1" w:themeTint="BF"/>
              </w:rPr>
            </w:pPr>
            <w:r w:rsidRPr="00F269F7">
              <w:rPr>
                <w:rFonts w:ascii="Arial Narrow" w:hAnsi="Arial Narrow" w:cs="Arial"/>
                <w:b/>
                <w:bCs/>
                <w:iCs/>
                <w:color w:val="404040" w:themeColor="text1" w:themeTint="BF"/>
              </w:rPr>
              <w:t>By April 1</w:t>
            </w:r>
          </w:p>
        </w:tc>
        <w:tc>
          <w:tcPr>
            <w:tcW w:w="5841" w:type="dxa"/>
          </w:tcPr>
          <w:p w14:paraId="4EBB9E5A" w14:textId="77777777" w:rsidR="00873D36" w:rsidRPr="00F269F7" w:rsidRDefault="00873D36" w:rsidP="00F269F7">
            <w:pPr>
              <w:widowControl w:val="0"/>
              <w:autoSpaceDE w:val="0"/>
              <w:autoSpaceDN w:val="0"/>
              <w:adjustRightInd w:val="0"/>
              <w:rPr>
                <w:rFonts w:ascii="Arial Narrow" w:hAnsi="Arial Narrow" w:cs="Arial"/>
                <w:b/>
                <w:bCs/>
                <w:iCs/>
                <w:color w:val="404040" w:themeColor="text1" w:themeTint="BF"/>
              </w:rPr>
            </w:pPr>
            <w:r w:rsidRPr="00F269F7">
              <w:rPr>
                <w:rFonts w:ascii="Arial Narrow" w:eastAsiaTheme="minorHAnsi" w:hAnsi="Arial Narrow" w:cs="Arial"/>
                <w:color w:val="1A1A1A"/>
              </w:rPr>
              <w:t>Submit a one-sentence description of your project idea. </w:t>
            </w:r>
          </w:p>
        </w:tc>
      </w:tr>
      <w:tr w:rsidR="00873D36" w:rsidRPr="00F269F7" w14:paraId="14160010" w14:textId="77777777" w:rsidTr="00F269F7">
        <w:trPr>
          <w:trHeight w:val="656"/>
        </w:trPr>
        <w:tc>
          <w:tcPr>
            <w:tcW w:w="564" w:type="dxa"/>
          </w:tcPr>
          <w:p w14:paraId="14E9F43E"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6E4BBCE5"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By May 1</w:t>
            </w:r>
          </w:p>
          <w:p w14:paraId="6A9A9D3E"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5841" w:type="dxa"/>
          </w:tcPr>
          <w:p w14:paraId="488F3DB2"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 xml:space="preserve">Full Project Proposals due </w:t>
            </w:r>
          </w:p>
          <w:p w14:paraId="3A3EBE44"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Cs/>
                <w:iCs/>
                <w:color w:val="404040" w:themeColor="text1" w:themeTint="BF"/>
              </w:rPr>
              <w:t xml:space="preserve">Please use the proposal form supplied.  </w:t>
            </w:r>
          </w:p>
        </w:tc>
      </w:tr>
      <w:tr w:rsidR="00873D36" w:rsidRPr="00F269F7" w14:paraId="7B87DA45" w14:textId="77777777" w:rsidTr="00F269F7">
        <w:trPr>
          <w:trHeight w:val="783"/>
        </w:trPr>
        <w:tc>
          <w:tcPr>
            <w:tcW w:w="564" w:type="dxa"/>
          </w:tcPr>
          <w:p w14:paraId="2B0D129F"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2F902911"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p w14:paraId="488439B5"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May-July</w:t>
            </w:r>
          </w:p>
        </w:tc>
        <w:tc>
          <w:tcPr>
            <w:tcW w:w="5841" w:type="dxa"/>
          </w:tcPr>
          <w:p w14:paraId="13A6A801"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 xml:space="preserve">Proposal Review – </w:t>
            </w:r>
            <w:r w:rsidRPr="00F269F7">
              <w:rPr>
                <w:rFonts w:ascii="Arial Narrow" w:hAnsi="Arial Narrow" w:cs="Georgia"/>
                <w:bCs/>
                <w:iCs/>
                <w:color w:val="404040" w:themeColor="text1" w:themeTint="BF"/>
              </w:rPr>
              <w:t xml:space="preserve">screening for skill set and objective fit with incoming </w:t>
            </w:r>
            <w:proofErr w:type="spellStart"/>
            <w:r w:rsidRPr="00F269F7">
              <w:rPr>
                <w:rFonts w:ascii="Arial Narrow" w:hAnsi="Arial Narrow" w:cs="Georgia"/>
                <w:bCs/>
                <w:iCs/>
                <w:color w:val="404040" w:themeColor="text1" w:themeTint="BF"/>
              </w:rPr>
              <w:t>M.Eng</w:t>
            </w:r>
            <w:proofErr w:type="spellEnd"/>
            <w:r w:rsidRPr="00F269F7">
              <w:rPr>
                <w:rFonts w:ascii="Arial Narrow" w:hAnsi="Arial Narrow" w:cs="Georgia"/>
                <w:bCs/>
                <w:iCs/>
                <w:color w:val="404040" w:themeColor="text1" w:themeTint="BF"/>
              </w:rPr>
              <w:t xml:space="preserve">. </w:t>
            </w:r>
            <w:proofErr w:type="gramStart"/>
            <w:r w:rsidRPr="00F269F7">
              <w:rPr>
                <w:rFonts w:ascii="Arial Narrow" w:hAnsi="Arial Narrow" w:cs="Georgia"/>
                <w:bCs/>
                <w:iCs/>
                <w:color w:val="404040" w:themeColor="text1" w:themeTint="BF"/>
              </w:rPr>
              <w:t>class</w:t>
            </w:r>
            <w:proofErr w:type="gramEnd"/>
            <w:r w:rsidRPr="00F269F7">
              <w:rPr>
                <w:rFonts w:ascii="Arial Narrow" w:hAnsi="Arial Narrow" w:cs="Georgia"/>
                <w:b/>
                <w:bCs/>
                <w:iCs/>
                <w:color w:val="404040" w:themeColor="text1" w:themeTint="BF"/>
              </w:rPr>
              <w:t xml:space="preserve">.  </w:t>
            </w:r>
          </w:p>
        </w:tc>
      </w:tr>
      <w:tr w:rsidR="00873D36" w:rsidRPr="00F269F7" w14:paraId="0E17D7B4" w14:textId="77777777" w:rsidTr="00F269F7">
        <w:trPr>
          <w:trHeight w:val="783"/>
        </w:trPr>
        <w:tc>
          <w:tcPr>
            <w:tcW w:w="564" w:type="dxa"/>
          </w:tcPr>
          <w:p w14:paraId="25CD73D7"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55E1D2CD"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July-August</w:t>
            </w:r>
          </w:p>
        </w:tc>
        <w:tc>
          <w:tcPr>
            <w:tcW w:w="5841" w:type="dxa"/>
          </w:tcPr>
          <w:p w14:paraId="5360D831"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Student Project Exploration</w:t>
            </w:r>
          </w:p>
          <w:p w14:paraId="4552A1D9"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Cs/>
                <w:iCs/>
                <w:color w:val="404040" w:themeColor="text1" w:themeTint="BF"/>
              </w:rPr>
              <w:t xml:space="preserve">Industry advisors should be available for questions and interview screening of students during this time.  </w:t>
            </w:r>
          </w:p>
        </w:tc>
      </w:tr>
      <w:tr w:rsidR="00873D36" w:rsidRPr="00F269F7" w14:paraId="476443A3" w14:textId="77777777" w:rsidTr="00F269F7">
        <w:trPr>
          <w:trHeight w:val="510"/>
        </w:trPr>
        <w:tc>
          <w:tcPr>
            <w:tcW w:w="564" w:type="dxa"/>
          </w:tcPr>
          <w:p w14:paraId="43BACE03"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707E16B7"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August 12-31</w:t>
            </w:r>
          </w:p>
        </w:tc>
        <w:tc>
          <w:tcPr>
            <w:tcW w:w="5841" w:type="dxa"/>
          </w:tcPr>
          <w:p w14:paraId="303A4B37"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Capstone Team Selection Process, Sponsor and Faculty office hours</w:t>
            </w:r>
          </w:p>
        </w:tc>
      </w:tr>
      <w:tr w:rsidR="00873D36" w:rsidRPr="00F269F7" w14:paraId="1A992F8E" w14:textId="77777777" w:rsidTr="00F269F7">
        <w:trPr>
          <w:trHeight w:val="255"/>
        </w:trPr>
        <w:tc>
          <w:tcPr>
            <w:tcW w:w="564" w:type="dxa"/>
          </w:tcPr>
          <w:p w14:paraId="6C83A911"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11F9DDC0"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September 1-12</w:t>
            </w:r>
          </w:p>
        </w:tc>
        <w:tc>
          <w:tcPr>
            <w:tcW w:w="5841" w:type="dxa"/>
          </w:tcPr>
          <w:p w14:paraId="39BCC9DE"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 xml:space="preserve">Capstone Final Match: </w:t>
            </w:r>
            <w:r w:rsidRPr="00F269F7">
              <w:rPr>
                <w:rFonts w:ascii="Arial Narrow" w:hAnsi="Arial Narrow" w:cs="Georgia"/>
                <w:bCs/>
                <w:iCs/>
                <w:color w:val="404040" w:themeColor="text1" w:themeTint="BF"/>
              </w:rPr>
              <w:t>Notification no later than Sept 12</w:t>
            </w:r>
          </w:p>
        </w:tc>
      </w:tr>
      <w:tr w:rsidR="00873D36" w:rsidRPr="00F269F7" w14:paraId="05E91C28" w14:textId="77777777" w:rsidTr="00F269F7">
        <w:trPr>
          <w:trHeight w:val="255"/>
        </w:trPr>
        <w:tc>
          <w:tcPr>
            <w:tcW w:w="564" w:type="dxa"/>
          </w:tcPr>
          <w:p w14:paraId="01C20F44"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0CD04B6B"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Early December</w:t>
            </w:r>
          </w:p>
        </w:tc>
        <w:tc>
          <w:tcPr>
            <w:tcW w:w="5841" w:type="dxa"/>
          </w:tcPr>
          <w:p w14:paraId="2DEA05B1"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Fall Student Poster Session</w:t>
            </w:r>
          </w:p>
        </w:tc>
      </w:tr>
      <w:tr w:rsidR="00873D36" w:rsidRPr="00F269F7" w14:paraId="0CA358F1" w14:textId="77777777" w:rsidTr="00F269F7">
        <w:trPr>
          <w:trHeight w:val="255"/>
        </w:trPr>
        <w:tc>
          <w:tcPr>
            <w:tcW w:w="564" w:type="dxa"/>
          </w:tcPr>
          <w:p w14:paraId="5AE9CBFC"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2014</w:t>
            </w:r>
          </w:p>
        </w:tc>
        <w:tc>
          <w:tcPr>
            <w:tcW w:w="2068" w:type="dxa"/>
          </w:tcPr>
          <w:p w14:paraId="56437380"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Early May</w:t>
            </w:r>
          </w:p>
        </w:tc>
        <w:tc>
          <w:tcPr>
            <w:tcW w:w="5841" w:type="dxa"/>
          </w:tcPr>
          <w:p w14:paraId="74B2DBB3"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Spring Student Poster Session</w:t>
            </w:r>
          </w:p>
        </w:tc>
      </w:tr>
      <w:tr w:rsidR="00873D36" w:rsidRPr="00F269F7" w14:paraId="6886FC0D" w14:textId="77777777" w:rsidTr="00F269F7">
        <w:trPr>
          <w:trHeight w:val="528"/>
        </w:trPr>
        <w:tc>
          <w:tcPr>
            <w:tcW w:w="564" w:type="dxa"/>
          </w:tcPr>
          <w:p w14:paraId="7197D337"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688ED1A0"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May 1-17</w:t>
            </w:r>
          </w:p>
        </w:tc>
        <w:tc>
          <w:tcPr>
            <w:tcW w:w="5841" w:type="dxa"/>
          </w:tcPr>
          <w:p w14:paraId="4A0CCFA6"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Final Student Presentations and Deliverables</w:t>
            </w:r>
            <w:r w:rsidRPr="00F269F7">
              <w:rPr>
                <w:rFonts w:ascii="Arial Narrow" w:hAnsi="Arial Narrow" w:cs="Georgia"/>
                <w:bCs/>
                <w:iCs/>
                <w:color w:val="404040" w:themeColor="text1" w:themeTint="BF"/>
              </w:rPr>
              <w:t xml:space="preserve"> to Industry &amp; Faculty Advisors</w:t>
            </w:r>
          </w:p>
        </w:tc>
      </w:tr>
    </w:tbl>
    <w:p w14:paraId="1D807C61" w14:textId="77777777" w:rsidR="00873D36" w:rsidRDefault="00873D36">
      <w:pPr>
        <w:rPr>
          <w:rFonts w:ascii="Arial" w:hAnsi="Arial" w:cs="Arial"/>
          <w:sz w:val="22"/>
          <w:szCs w:val="22"/>
        </w:rPr>
      </w:pPr>
    </w:p>
    <w:p w14:paraId="6530602A" w14:textId="77777777" w:rsidR="00FD7E7B" w:rsidRDefault="00FD7E7B" w:rsidP="00FD7E6B">
      <w:pPr>
        <w:rPr>
          <w:rFonts w:ascii="Arial" w:hAnsi="Arial" w:cs="Arial"/>
          <w:sz w:val="22"/>
          <w:szCs w:val="22"/>
        </w:rPr>
      </w:pPr>
    </w:p>
    <w:p w14:paraId="0BE61DAD" w14:textId="77777777" w:rsidR="00873D36" w:rsidRDefault="00873D36" w:rsidP="00FD7E6B">
      <w:pPr>
        <w:rPr>
          <w:rFonts w:ascii="Arial" w:hAnsi="Arial" w:cs="Arial"/>
          <w:b/>
          <w:sz w:val="22"/>
          <w:szCs w:val="22"/>
        </w:rPr>
      </w:pPr>
    </w:p>
    <w:p w14:paraId="160D3756" w14:textId="77777777" w:rsidR="00F269F7" w:rsidRDefault="00F269F7" w:rsidP="00FD7E6B">
      <w:pPr>
        <w:rPr>
          <w:rFonts w:ascii="Arial" w:hAnsi="Arial" w:cs="Arial"/>
          <w:b/>
          <w:sz w:val="22"/>
          <w:szCs w:val="22"/>
        </w:rPr>
      </w:pPr>
    </w:p>
    <w:p w14:paraId="1410AEA5" w14:textId="77777777" w:rsidR="000727CE" w:rsidRDefault="000727CE">
      <w:pPr>
        <w:rPr>
          <w:rFonts w:ascii="Arial" w:hAnsi="Arial" w:cs="Arial"/>
        </w:rPr>
      </w:pPr>
      <w:r>
        <w:rPr>
          <w:rFonts w:ascii="Arial" w:hAnsi="Arial" w:cs="Arial"/>
        </w:rPr>
        <w:br w:type="page"/>
      </w:r>
    </w:p>
    <w:p w14:paraId="5F089F98" w14:textId="77777777" w:rsidR="00F269F7" w:rsidRDefault="00F269F7" w:rsidP="00F269F7">
      <w:pPr>
        <w:rPr>
          <w:rFonts w:ascii="Arial" w:hAnsi="Arial" w:cs="Arial"/>
          <w:b/>
        </w:rPr>
      </w:pPr>
      <w:r w:rsidRPr="00F269F7">
        <w:rPr>
          <w:rFonts w:ascii="Arial" w:hAnsi="Arial" w:cs="Arial"/>
        </w:rPr>
        <w:lastRenderedPageBreak/>
        <w:t xml:space="preserve">If selected for the 2013-2014 Capstone Project Portfolio you will be responsible for sponsoring and adhering to the terms you outline </w:t>
      </w:r>
      <w:r>
        <w:rPr>
          <w:rFonts w:ascii="Arial" w:hAnsi="Arial" w:cs="Arial"/>
        </w:rPr>
        <w:t>below</w:t>
      </w:r>
      <w:r w:rsidRPr="00F269F7">
        <w:rPr>
          <w:rFonts w:ascii="Arial" w:hAnsi="Arial" w:cs="Arial"/>
        </w:rPr>
        <w:t xml:space="preserve">.  </w:t>
      </w:r>
      <w:r w:rsidRPr="00F269F7">
        <w:rPr>
          <w:rFonts w:ascii="Arial" w:hAnsi="Arial" w:cs="Arial"/>
          <w:b/>
        </w:rPr>
        <w:t xml:space="preserve">As the Capstone Sponsor, please </w:t>
      </w:r>
      <w:r w:rsidRPr="00F269F7">
        <w:rPr>
          <w:rFonts w:ascii="Arial" w:hAnsi="Arial" w:cs="Arial"/>
          <w:b/>
          <w:i/>
        </w:rPr>
        <w:t>initial</w:t>
      </w:r>
      <w:r w:rsidRPr="00F269F7">
        <w:rPr>
          <w:rFonts w:ascii="Arial" w:hAnsi="Arial" w:cs="Arial"/>
          <w:b/>
        </w:rPr>
        <w:t xml:space="preserve"> the following requirements by which you are agreeing to the following:</w:t>
      </w:r>
    </w:p>
    <w:p w14:paraId="68DF7823" w14:textId="77777777" w:rsidR="00F269F7" w:rsidRPr="00F269F7" w:rsidRDefault="00F269F7" w:rsidP="00F269F7">
      <w:pPr>
        <w:rPr>
          <w:rFonts w:ascii="Arial" w:hAnsi="Arial" w:cs="Arial"/>
          <w:b/>
        </w:rPr>
      </w:pPr>
    </w:p>
    <w:p w14:paraId="6010C276" w14:textId="77777777" w:rsidR="00F269F7" w:rsidRPr="00F269F7" w:rsidRDefault="00F269F7" w:rsidP="00F269F7">
      <w:pPr>
        <w:rPr>
          <w:rFonts w:ascii="Arial" w:hAnsi="Arial" w:cs="Arial"/>
          <w:vanish/>
          <w:u w:val="single"/>
        </w:rPr>
      </w:pPr>
      <w:r w:rsidRPr="00F269F7">
        <w:rPr>
          <w:rFonts w:ascii="Arial" w:hAnsi="Arial" w:cs="Arial"/>
          <w:vanish/>
          <w:u w:val="single"/>
        </w:rPr>
        <w:t>Top of Form</w:t>
      </w:r>
    </w:p>
    <w:p w14:paraId="7E010A58" w14:textId="77777777" w:rsidR="00F269F7" w:rsidRPr="00F269F7" w:rsidRDefault="00F269F7" w:rsidP="00F269F7">
      <w:pPr>
        <w:rPr>
          <w:rFonts w:ascii="Arial" w:hAnsi="Arial" w:cs="Arial"/>
        </w:rPr>
      </w:pPr>
      <w:r w:rsidRPr="00F269F7">
        <w:rPr>
          <w:rFonts w:ascii="Arial" w:hAnsi="Arial" w:cs="Arial"/>
          <w:u w:val="single"/>
        </w:rPr>
        <w:t xml:space="preserve">  </w:t>
      </w:r>
      <w:r w:rsidR="005658C4">
        <w:rPr>
          <w:rFonts w:ascii="Arial" w:hAnsi="Arial" w:cs="Arial"/>
          <w:u w:val="single"/>
        </w:rPr>
        <w:t>TC</w:t>
      </w:r>
      <w:r w:rsidRPr="00F269F7">
        <w:rPr>
          <w:rFonts w:ascii="Arial" w:hAnsi="Arial" w:cs="Arial"/>
          <w:u w:val="single"/>
        </w:rPr>
        <w:t xml:space="preserve">   </w:t>
      </w:r>
      <w:r w:rsidRPr="00F269F7">
        <w:rPr>
          <w:rFonts w:ascii="Arial" w:hAnsi="Arial" w:cs="Arial"/>
        </w:rPr>
        <w:t>Provide a point person from your organization to advise the capstone team on a regular basis and throughout the whole duration of the project</w:t>
      </w:r>
    </w:p>
    <w:p w14:paraId="08F6DE3D" w14:textId="77777777" w:rsidR="00F269F7" w:rsidRDefault="00F269F7" w:rsidP="00F269F7">
      <w:pPr>
        <w:rPr>
          <w:rFonts w:ascii="Arial" w:hAnsi="Arial" w:cs="Arial"/>
          <w:u w:val="single"/>
        </w:rPr>
      </w:pPr>
    </w:p>
    <w:p w14:paraId="01B87ED7" w14:textId="77777777" w:rsidR="00F269F7" w:rsidRPr="00F269F7" w:rsidRDefault="00F269F7" w:rsidP="00F269F7">
      <w:pPr>
        <w:rPr>
          <w:rFonts w:ascii="Arial" w:hAnsi="Arial" w:cs="Arial"/>
        </w:rPr>
      </w:pPr>
      <w:r w:rsidRPr="00F269F7">
        <w:rPr>
          <w:rFonts w:ascii="Arial" w:hAnsi="Arial" w:cs="Arial"/>
          <w:u w:val="single"/>
        </w:rPr>
        <w:t xml:space="preserve">   </w:t>
      </w:r>
      <w:proofErr w:type="gramStart"/>
      <w:r w:rsidR="005658C4">
        <w:rPr>
          <w:rFonts w:ascii="Arial" w:hAnsi="Arial" w:cs="Arial"/>
          <w:u w:val="single"/>
        </w:rPr>
        <w:t>TC</w:t>
      </w:r>
      <w:r w:rsidRPr="00F269F7">
        <w:rPr>
          <w:rFonts w:ascii="Arial" w:hAnsi="Arial" w:cs="Arial"/>
          <w:u w:val="single"/>
        </w:rPr>
        <w:t xml:space="preserve">  </w:t>
      </w:r>
      <w:r w:rsidRPr="00F269F7">
        <w:rPr>
          <w:rFonts w:ascii="Arial" w:hAnsi="Arial" w:cs="Arial"/>
        </w:rPr>
        <w:t>Supply</w:t>
      </w:r>
      <w:proofErr w:type="gramEnd"/>
      <w:r w:rsidRPr="00F269F7">
        <w:rPr>
          <w:rFonts w:ascii="Arial" w:hAnsi="Arial" w:cs="Arial"/>
        </w:rPr>
        <w:t xml:space="preserve"> all necessary tools, software, and/or data necessary to do the project in a timely manner</w:t>
      </w:r>
    </w:p>
    <w:p w14:paraId="1DE6A5D2" w14:textId="77777777" w:rsidR="00F269F7" w:rsidRDefault="00F269F7" w:rsidP="00F269F7">
      <w:pPr>
        <w:rPr>
          <w:rFonts w:ascii="Arial" w:hAnsi="Arial" w:cs="Arial"/>
          <w:u w:val="single"/>
        </w:rPr>
      </w:pPr>
    </w:p>
    <w:p w14:paraId="3474271C" w14:textId="77777777" w:rsidR="00F269F7" w:rsidRPr="00F269F7" w:rsidRDefault="00F269F7" w:rsidP="00F269F7">
      <w:pPr>
        <w:rPr>
          <w:rFonts w:ascii="Arial" w:hAnsi="Arial" w:cs="Arial"/>
        </w:rPr>
      </w:pPr>
      <w:r w:rsidRPr="00F269F7">
        <w:rPr>
          <w:rFonts w:ascii="Arial" w:hAnsi="Arial" w:cs="Arial"/>
          <w:u w:val="single"/>
        </w:rPr>
        <w:t xml:space="preserve">  </w:t>
      </w:r>
      <w:r w:rsidR="005658C4">
        <w:rPr>
          <w:rFonts w:ascii="Arial" w:hAnsi="Arial" w:cs="Arial"/>
          <w:u w:val="single"/>
        </w:rPr>
        <w:t>TC</w:t>
      </w:r>
      <w:r w:rsidRPr="00F269F7">
        <w:rPr>
          <w:rFonts w:ascii="Arial" w:hAnsi="Arial" w:cs="Arial"/>
          <w:u w:val="single"/>
        </w:rPr>
        <w:t xml:space="preserve">   </w:t>
      </w:r>
      <w:r w:rsidRPr="00F269F7">
        <w:rPr>
          <w:rFonts w:ascii="Arial" w:hAnsi="Arial" w:cs="Arial"/>
        </w:rPr>
        <w:t>Ensure the project has achievable deliverables that fit into a 9-month timeframe</w:t>
      </w:r>
    </w:p>
    <w:p w14:paraId="670D2207" w14:textId="77777777" w:rsidR="00F269F7" w:rsidRDefault="00F269F7" w:rsidP="00F269F7">
      <w:pPr>
        <w:rPr>
          <w:rFonts w:ascii="Arial" w:hAnsi="Arial" w:cs="Arial"/>
          <w:u w:val="single"/>
        </w:rPr>
      </w:pPr>
    </w:p>
    <w:p w14:paraId="7DDF63F8" w14:textId="77777777" w:rsidR="00F269F7" w:rsidRDefault="00F269F7" w:rsidP="00F269F7">
      <w:pPr>
        <w:rPr>
          <w:rFonts w:ascii="Arial" w:hAnsi="Arial" w:cs="Arial"/>
        </w:rPr>
      </w:pPr>
      <w:r w:rsidRPr="00F269F7">
        <w:rPr>
          <w:rFonts w:ascii="Arial" w:hAnsi="Arial" w:cs="Arial"/>
          <w:u w:val="single"/>
        </w:rPr>
        <w:t xml:space="preserve">   </w:t>
      </w:r>
      <w:proofErr w:type="gramStart"/>
      <w:r w:rsidR="005658C4">
        <w:rPr>
          <w:rFonts w:ascii="Arial" w:hAnsi="Arial" w:cs="Arial"/>
          <w:u w:val="single"/>
        </w:rPr>
        <w:t>TC</w:t>
      </w:r>
      <w:r w:rsidRPr="00F269F7">
        <w:rPr>
          <w:rFonts w:ascii="Arial" w:hAnsi="Arial" w:cs="Arial"/>
          <w:u w:val="single"/>
        </w:rPr>
        <w:t xml:space="preserve">  </w:t>
      </w:r>
      <w:r w:rsidRPr="00F269F7">
        <w:rPr>
          <w:rFonts w:ascii="Arial" w:hAnsi="Arial" w:cs="Arial"/>
        </w:rPr>
        <w:t>Provide</w:t>
      </w:r>
      <w:proofErr w:type="gramEnd"/>
      <w:r w:rsidRPr="00F269F7">
        <w:rPr>
          <w:rFonts w:ascii="Arial" w:hAnsi="Arial" w:cs="Arial"/>
        </w:rPr>
        <w:t xml:space="preserve"> clear objectives for both the technical and business-related challenges of the </w:t>
      </w:r>
    </w:p>
    <w:p w14:paraId="7E0B23D7" w14:textId="77777777" w:rsidR="00F269F7" w:rsidRPr="00F269F7" w:rsidRDefault="00F269F7" w:rsidP="00F269F7">
      <w:pPr>
        <w:rPr>
          <w:rFonts w:ascii="Arial" w:hAnsi="Arial" w:cs="Arial"/>
        </w:rPr>
      </w:pPr>
      <w:proofErr w:type="gramStart"/>
      <w:r w:rsidRPr="00F269F7">
        <w:rPr>
          <w:rFonts w:ascii="Arial" w:hAnsi="Arial" w:cs="Arial"/>
        </w:rPr>
        <w:t>project</w:t>
      </w:r>
      <w:proofErr w:type="gramEnd"/>
    </w:p>
    <w:p w14:paraId="0C6AEDF6" w14:textId="77777777" w:rsidR="00F269F7" w:rsidRPr="00F269F7" w:rsidRDefault="00F269F7" w:rsidP="00F269F7">
      <w:pPr>
        <w:rPr>
          <w:rFonts w:ascii="Arial" w:hAnsi="Arial" w:cs="Arial"/>
        </w:rPr>
      </w:pPr>
    </w:p>
    <w:p w14:paraId="7D37BDC5" w14:textId="77777777" w:rsidR="00F269F7" w:rsidRPr="00F269F7" w:rsidRDefault="00F269F7" w:rsidP="00F269F7">
      <w:pPr>
        <w:rPr>
          <w:rFonts w:ascii="Arial" w:hAnsi="Arial" w:cs="Arial"/>
        </w:rPr>
      </w:pPr>
    </w:p>
    <w:p w14:paraId="5E7832BD" w14:textId="77777777" w:rsidR="00F269F7" w:rsidRPr="00F269F7" w:rsidRDefault="00F269F7" w:rsidP="00F269F7">
      <w:pPr>
        <w:rPr>
          <w:rFonts w:ascii="Arial" w:hAnsi="Arial" w:cs="Arial"/>
        </w:rPr>
      </w:pPr>
    </w:p>
    <w:p w14:paraId="443F6662" w14:textId="77777777" w:rsidR="00F269F7" w:rsidRPr="00F269F7" w:rsidRDefault="00F269F7" w:rsidP="00F269F7">
      <w:pPr>
        <w:rPr>
          <w:rFonts w:ascii="Arial" w:hAnsi="Arial" w:cs="Arial"/>
        </w:rPr>
      </w:pPr>
      <w:r w:rsidRPr="00F269F7">
        <w:rPr>
          <w:rFonts w:ascii="Arial" w:hAnsi="Arial" w:cs="Arial"/>
        </w:rPr>
        <w:t>By signing below you are indicating that you completed this form to the best of your knowledge and are agreeing to all the requirements of UC Berkeley’s Capstone Project Program as listed above.</w:t>
      </w:r>
    </w:p>
    <w:p w14:paraId="4F47A2C1" w14:textId="77777777" w:rsidR="00F269F7" w:rsidRPr="00F269F7" w:rsidRDefault="00F269F7" w:rsidP="00F269F7">
      <w:pPr>
        <w:rPr>
          <w:rFonts w:ascii="Arial" w:hAnsi="Arial" w:cs="Arial"/>
        </w:rPr>
      </w:pPr>
    </w:p>
    <w:p w14:paraId="0A3BA833" w14:textId="77777777" w:rsidR="00F269F7" w:rsidRPr="00F269F7" w:rsidRDefault="00F269F7" w:rsidP="00F269F7">
      <w:pPr>
        <w:rPr>
          <w:rFonts w:ascii="Arial" w:hAnsi="Arial" w:cs="Arial"/>
        </w:rPr>
      </w:pPr>
      <w:r w:rsidRPr="00F269F7">
        <w:rPr>
          <w:rFonts w:ascii="Arial" w:hAnsi="Arial" w:cs="Arial"/>
        </w:rPr>
        <w:t>We look forward to working with you!</w:t>
      </w:r>
    </w:p>
    <w:p w14:paraId="2DB05717" w14:textId="77777777" w:rsidR="00F269F7" w:rsidRPr="00F269F7" w:rsidRDefault="00F269F7" w:rsidP="00F269F7">
      <w:pPr>
        <w:rPr>
          <w:rFonts w:ascii="Optima" w:hAnsi="Optima"/>
        </w:rPr>
      </w:pPr>
    </w:p>
    <w:p w14:paraId="6109C76C" w14:textId="77777777" w:rsidR="00F269F7" w:rsidRPr="00F269F7" w:rsidRDefault="00F269F7" w:rsidP="00F269F7">
      <w:pPr>
        <w:rPr>
          <w:rFonts w:ascii="Arial" w:hAnsi="Arial" w:cs="Arial"/>
          <w:u w:val="single"/>
        </w:rPr>
      </w:pPr>
      <w:r w:rsidRPr="00F269F7">
        <w:rPr>
          <w:rFonts w:ascii="Arial" w:hAnsi="Arial" w:cs="Arial"/>
        </w:rPr>
        <w:t>Name</w:t>
      </w:r>
      <w:r w:rsidRPr="00F269F7">
        <w:rPr>
          <w:rFonts w:ascii="Arial" w:hAnsi="Arial" w:cs="Arial"/>
          <w:u w:val="single"/>
        </w:rPr>
        <w:t xml:space="preserve">:     </w:t>
      </w:r>
      <w:r w:rsidR="005658C4">
        <w:rPr>
          <w:rFonts w:ascii="Arial" w:hAnsi="Arial" w:cs="Arial"/>
          <w:u w:val="single"/>
        </w:rPr>
        <w:t xml:space="preserve">Tony Chang     </w:t>
      </w:r>
      <w:r w:rsidR="005658C4">
        <w:rPr>
          <w:rFonts w:ascii="Arial" w:hAnsi="Arial" w:cs="Arial"/>
          <w:u w:val="single"/>
        </w:rPr>
        <w:tab/>
      </w:r>
      <w:r w:rsidR="005658C4">
        <w:rPr>
          <w:rFonts w:ascii="Arial" w:hAnsi="Arial" w:cs="Arial"/>
          <w:u w:val="single"/>
        </w:rPr>
        <w:tab/>
      </w:r>
      <w:r w:rsidRPr="00F269F7">
        <w:rPr>
          <w:rFonts w:ascii="Arial" w:hAnsi="Arial" w:cs="Arial"/>
          <w:u w:val="single"/>
        </w:rPr>
        <w:tab/>
      </w:r>
      <w:r w:rsidRPr="00F269F7">
        <w:rPr>
          <w:rFonts w:ascii="Arial" w:hAnsi="Arial" w:cs="Arial"/>
        </w:rPr>
        <w:t>Title</w:t>
      </w:r>
      <w:r w:rsidRPr="00F269F7">
        <w:rPr>
          <w:rFonts w:ascii="Arial" w:hAnsi="Arial" w:cs="Arial"/>
          <w:u w:val="single"/>
        </w:rPr>
        <w:t xml:space="preserve">: </w:t>
      </w:r>
      <w:r w:rsidRPr="00F269F7">
        <w:rPr>
          <w:rFonts w:ascii="Arial" w:hAnsi="Arial" w:cs="Arial"/>
          <w:u w:val="single"/>
        </w:rPr>
        <w:tab/>
      </w:r>
      <w:r w:rsidRPr="00F269F7">
        <w:rPr>
          <w:rFonts w:ascii="Arial" w:hAnsi="Arial" w:cs="Arial"/>
          <w:u w:val="single"/>
        </w:rPr>
        <w:tab/>
      </w:r>
      <w:r w:rsidR="005658C4">
        <w:rPr>
          <w:rFonts w:ascii="Arial" w:hAnsi="Arial" w:cs="Arial"/>
          <w:u w:val="single"/>
        </w:rPr>
        <w:t>Mr.</w:t>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p>
    <w:p w14:paraId="4F3471AB" w14:textId="77777777" w:rsidR="00F269F7" w:rsidRPr="00F269F7" w:rsidRDefault="00F269F7" w:rsidP="00F269F7">
      <w:pPr>
        <w:rPr>
          <w:rFonts w:ascii="Arial" w:hAnsi="Arial" w:cs="Arial"/>
          <w:u w:val="single"/>
        </w:rPr>
      </w:pPr>
    </w:p>
    <w:p w14:paraId="29F99B7E" w14:textId="77777777" w:rsidR="00F269F7" w:rsidRPr="00F269F7" w:rsidRDefault="00F269F7" w:rsidP="00F269F7">
      <w:pPr>
        <w:rPr>
          <w:rFonts w:ascii="Arial" w:hAnsi="Arial" w:cs="Arial"/>
          <w:u w:val="single"/>
        </w:rPr>
      </w:pPr>
      <w:r w:rsidRPr="00F269F7">
        <w:rPr>
          <w:rFonts w:ascii="Arial" w:hAnsi="Arial" w:cs="Arial"/>
        </w:rPr>
        <w:t>Email</w:t>
      </w:r>
      <w:r w:rsidRPr="00F269F7">
        <w:rPr>
          <w:rFonts w:ascii="Arial" w:hAnsi="Arial" w:cs="Arial"/>
          <w:u w:val="single"/>
        </w:rPr>
        <w:t>:</w:t>
      </w:r>
      <w:r w:rsidRPr="00F269F7">
        <w:rPr>
          <w:rFonts w:ascii="Arial" w:hAnsi="Arial" w:cs="Arial"/>
          <w:u w:val="single"/>
        </w:rPr>
        <w:tab/>
      </w:r>
      <w:r w:rsidR="005658C4">
        <w:rPr>
          <w:rFonts w:ascii="Arial" w:hAnsi="Arial" w:cs="Arial"/>
          <w:u w:val="single"/>
        </w:rPr>
        <w:t xml:space="preserve"> tony.chang@berkeley.edu</w:t>
      </w:r>
      <w:r w:rsidRPr="00F269F7">
        <w:rPr>
          <w:rFonts w:ascii="Arial" w:hAnsi="Arial" w:cs="Arial"/>
          <w:u w:val="single"/>
        </w:rPr>
        <w:tab/>
      </w:r>
      <w:r w:rsidRPr="00F269F7">
        <w:rPr>
          <w:rFonts w:ascii="Arial" w:hAnsi="Arial" w:cs="Arial"/>
          <w:u w:val="single"/>
        </w:rPr>
        <w:tab/>
      </w:r>
      <w:r w:rsidRPr="00F269F7">
        <w:rPr>
          <w:rFonts w:ascii="Arial" w:hAnsi="Arial" w:cs="Arial"/>
        </w:rPr>
        <w:t>Phone</w:t>
      </w:r>
      <w:r w:rsidRPr="00F269F7">
        <w:rPr>
          <w:rFonts w:ascii="Arial" w:hAnsi="Arial" w:cs="Arial"/>
          <w:u w:val="single"/>
        </w:rPr>
        <w:t>:</w:t>
      </w:r>
      <w:r w:rsidRPr="00F269F7">
        <w:rPr>
          <w:rFonts w:ascii="Arial" w:hAnsi="Arial" w:cs="Arial"/>
          <w:u w:val="single"/>
        </w:rPr>
        <w:tab/>
      </w:r>
      <w:r w:rsidR="005658C4">
        <w:rPr>
          <w:rFonts w:ascii="Arial" w:hAnsi="Arial" w:cs="Arial"/>
          <w:color w:val="1A1A1A"/>
        </w:rPr>
        <w:t>650.944.5193</w:t>
      </w:r>
      <w:r w:rsidR="005658C4">
        <w:rPr>
          <w:rFonts w:ascii="Arial" w:hAnsi="Arial" w:cs="Arial"/>
          <w:u w:val="single"/>
        </w:rPr>
        <w:t xml:space="preserve"> </w:t>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p>
    <w:p w14:paraId="67CEF99A" w14:textId="77777777" w:rsidR="00F269F7" w:rsidRPr="00F269F7" w:rsidRDefault="00F269F7" w:rsidP="00F269F7">
      <w:pPr>
        <w:rPr>
          <w:rFonts w:ascii="Arial" w:hAnsi="Arial" w:cs="Arial"/>
        </w:rPr>
      </w:pPr>
    </w:p>
    <w:p w14:paraId="0A4A7811" w14:textId="77777777" w:rsidR="00F269F7" w:rsidRPr="00F269F7" w:rsidRDefault="00F269F7" w:rsidP="00F269F7">
      <w:pPr>
        <w:rPr>
          <w:rFonts w:ascii="Arial" w:hAnsi="Arial" w:cs="Arial"/>
          <w:u w:val="single"/>
        </w:rPr>
      </w:pPr>
      <w:r w:rsidRPr="00F269F7">
        <w:rPr>
          <w:rFonts w:ascii="Arial" w:hAnsi="Arial" w:cs="Arial"/>
        </w:rPr>
        <w:t>Signature or Initials</w:t>
      </w:r>
      <w:r w:rsidRPr="00F269F7">
        <w:rPr>
          <w:rFonts w:ascii="Arial" w:hAnsi="Arial" w:cs="Arial"/>
          <w:u w:val="single"/>
        </w:rPr>
        <w:t xml:space="preserve">:  </w:t>
      </w:r>
      <w:r w:rsidRPr="00F269F7">
        <w:rPr>
          <w:rFonts w:ascii="Arial" w:hAnsi="Arial" w:cs="Arial"/>
          <w:u w:val="single"/>
        </w:rPr>
        <w:tab/>
      </w:r>
      <w:r w:rsidR="005658C4">
        <w:rPr>
          <w:rFonts w:ascii="Arial" w:hAnsi="Arial" w:cs="Arial"/>
          <w:u w:val="single"/>
        </w:rPr>
        <w:t>TC</w:t>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p>
    <w:p w14:paraId="65ECE5F6" w14:textId="77777777" w:rsidR="00F269F7" w:rsidRPr="00F269F7" w:rsidRDefault="00F269F7" w:rsidP="00F269F7">
      <w:pPr>
        <w:rPr>
          <w:rFonts w:ascii="Arial" w:hAnsi="Arial" w:cs="Arial"/>
          <w:u w:val="single"/>
        </w:rPr>
      </w:pPr>
    </w:p>
    <w:p w14:paraId="4C3EFAA3" w14:textId="77777777" w:rsidR="00F269F7" w:rsidRPr="00F269F7" w:rsidRDefault="00F269F7" w:rsidP="00F269F7">
      <w:pPr>
        <w:rPr>
          <w:rFonts w:ascii="Arial" w:hAnsi="Arial" w:cs="Arial"/>
        </w:rPr>
      </w:pPr>
      <w:r w:rsidRPr="00F269F7">
        <w:rPr>
          <w:rFonts w:ascii="Arial" w:hAnsi="Arial" w:cs="Arial"/>
        </w:rPr>
        <w:t>Date:</w:t>
      </w:r>
      <w:r w:rsidRPr="00F269F7">
        <w:rPr>
          <w:rFonts w:ascii="Arial" w:hAnsi="Arial" w:cs="Arial"/>
          <w:u w:val="single"/>
        </w:rPr>
        <w:tab/>
      </w:r>
      <w:r w:rsidRPr="00F269F7">
        <w:rPr>
          <w:rFonts w:ascii="Arial" w:hAnsi="Arial" w:cs="Arial"/>
          <w:u w:val="single"/>
        </w:rPr>
        <w:tab/>
      </w:r>
      <w:r w:rsidR="005658C4">
        <w:rPr>
          <w:rFonts w:ascii="Arial" w:hAnsi="Arial" w:cs="Arial"/>
          <w:u w:val="single"/>
        </w:rPr>
        <w:t>04/26/2013</w:t>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p>
    <w:p w14:paraId="27222B1D" w14:textId="77777777" w:rsidR="00F269F7" w:rsidRDefault="00F269F7" w:rsidP="00F269F7">
      <w:pPr>
        <w:rPr>
          <w:rFonts w:ascii="Arial" w:hAnsi="Arial" w:cs="Arial"/>
        </w:rPr>
      </w:pPr>
    </w:p>
    <w:p w14:paraId="64DCC097" w14:textId="77777777" w:rsidR="00F269F7" w:rsidRDefault="00F269F7">
      <w:pPr>
        <w:rPr>
          <w:rFonts w:ascii="Arial" w:hAnsi="Arial" w:cs="Arial"/>
          <w:b/>
          <w:sz w:val="22"/>
          <w:szCs w:val="22"/>
        </w:rPr>
      </w:pPr>
    </w:p>
    <w:p w14:paraId="03D53E85" w14:textId="77777777" w:rsidR="00F269F7" w:rsidRDefault="00F269F7">
      <w:pPr>
        <w:rPr>
          <w:rFonts w:ascii="Arial" w:hAnsi="Arial" w:cs="Arial"/>
          <w:b/>
          <w:sz w:val="22"/>
          <w:szCs w:val="22"/>
        </w:rPr>
      </w:pPr>
    </w:p>
    <w:p w14:paraId="26CC29BE" w14:textId="77777777" w:rsidR="00F269F7" w:rsidRPr="00F269F7" w:rsidRDefault="00F269F7" w:rsidP="00F269F7">
      <w:pPr>
        <w:rPr>
          <w:rFonts w:ascii="Arial" w:hAnsi="Arial" w:cs="Arial"/>
        </w:rPr>
      </w:pPr>
    </w:p>
    <w:p w14:paraId="016A250F" w14:textId="77777777" w:rsidR="00F269F7" w:rsidRPr="00F269F7" w:rsidRDefault="00F269F7" w:rsidP="00F269F7">
      <w:pPr>
        <w:rPr>
          <w:rFonts w:ascii="Arial" w:hAnsi="Arial" w:cs="Arial"/>
        </w:rPr>
      </w:pPr>
      <w:r w:rsidRPr="00F269F7">
        <w:rPr>
          <w:rFonts w:ascii="Arial" w:hAnsi="Arial" w:cs="Arial"/>
          <w:i/>
        </w:rPr>
        <w:t>Questions?</w:t>
      </w:r>
      <w:r w:rsidRPr="00F269F7">
        <w:rPr>
          <w:rFonts w:ascii="Arial" w:hAnsi="Arial" w:cs="Arial"/>
        </w:rPr>
        <w:t xml:space="preserve">  Contact Beth Hoch hoch@berkeley.edu or 510-664-4587</w:t>
      </w:r>
    </w:p>
    <w:p w14:paraId="601C6B6B" w14:textId="77777777" w:rsidR="00F269F7" w:rsidRDefault="00F269F7">
      <w:pPr>
        <w:rPr>
          <w:rFonts w:ascii="Arial" w:hAnsi="Arial" w:cs="Arial"/>
          <w:b/>
          <w:sz w:val="22"/>
          <w:szCs w:val="22"/>
        </w:rPr>
      </w:pPr>
      <w:r>
        <w:rPr>
          <w:rFonts w:ascii="Arial" w:hAnsi="Arial" w:cs="Arial"/>
          <w:b/>
          <w:sz w:val="22"/>
          <w:szCs w:val="22"/>
        </w:rPr>
        <w:br w:type="page"/>
      </w:r>
    </w:p>
    <w:p w14:paraId="3D51BFD7" w14:textId="77777777" w:rsidR="00FD7E6B" w:rsidRDefault="007E56C7" w:rsidP="00FD7E6B">
      <w:pPr>
        <w:rPr>
          <w:rFonts w:ascii="Arial" w:hAnsi="Arial" w:cs="Arial"/>
          <w:b/>
        </w:rPr>
      </w:pPr>
      <w:r w:rsidRPr="00F269F7">
        <w:rPr>
          <w:rFonts w:ascii="Arial" w:hAnsi="Arial" w:cs="Arial"/>
          <w:b/>
        </w:rPr>
        <w:lastRenderedPageBreak/>
        <w:t>Proposal Form (p</w:t>
      </w:r>
      <w:r w:rsidR="00177D7C" w:rsidRPr="00F269F7">
        <w:rPr>
          <w:rFonts w:ascii="Arial" w:hAnsi="Arial" w:cs="Arial"/>
          <w:b/>
        </w:rPr>
        <w:t>lease complete all sections):</w:t>
      </w:r>
    </w:p>
    <w:p w14:paraId="0439637D" w14:textId="77777777" w:rsidR="00F269F7" w:rsidRPr="00F269F7" w:rsidRDefault="00F269F7" w:rsidP="00FD7E6B">
      <w:pPr>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68"/>
        <w:gridCol w:w="6408"/>
      </w:tblGrid>
      <w:tr w:rsidR="008F14F8" w:rsidRPr="0045093D" w14:paraId="7026214A" w14:textId="77777777" w:rsidTr="004B485E">
        <w:tc>
          <w:tcPr>
            <w:tcW w:w="3168" w:type="dxa"/>
            <w:shd w:val="clear" w:color="auto" w:fill="E6E6E6"/>
          </w:tcPr>
          <w:p w14:paraId="28AA77B8" w14:textId="77777777" w:rsidR="008F14F8" w:rsidRPr="00FD083C" w:rsidRDefault="008F14F8" w:rsidP="004B485E">
            <w:pPr>
              <w:rPr>
                <w:rFonts w:ascii="Arial" w:hAnsi="Arial"/>
                <w:b/>
                <w:sz w:val="20"/>
                <w:szCs w:val="20"/>
              </w:rPr>
            </w:pPr>
            <w:r w:rsidRPr="00FD083C">
              <w:rPr>
                <w:rFonts w:ascii="Arial" w:hAnsi="Arial"/>
                <w:b/>
                <w:sz w:val="20"/>
                <w:szCs w:val="20"/>
              </w:rPr>
              <w:t>Project Title</w:t>
            </w:r>
          </w:p>
        </w:tc>
        <w:tc>
          <w:tcPr>
            <w:tcW w:w="6408" w:type="dxa"/>
            <w:shd w:val="clear" w:color="auto" w:fill="auto"/>
          </w:tcPr>
          <w:p w14:paraId="2EBFA85C" w14:textId="77777777" w:rsidR="008F14F8" w:rsidRDefault="00130525" w:rsidP="004B485E">
            <w:pPr>
              <w:rPr>
                <w:rFonts w:ascii="Arial" w:hAnsi="Arial"/>
                <w:sz w:val="20"/>
                <w:szCs w:val="20"/>
              </w:rPr>
            </w:pPr>
            <w:r>
              <w:rPr>
                <w:rFonts w:ascii="Arial" w:hAnsi="Arial"/>
                <w:sz w:val="20"/>
                <w:szCs w:val="20"/>
              </w:rPr>
              <w:t>Methods for capturing and analyzing data from paper receipts</w:t>
            </w:r>
            <w:r w:rsidR="0003629E">
              <w:rPr>
                <w:rFonts w:ascii="Arial" w:hAnsi="Arial"/>
                <w:sz w:val="20"/>
                <w:szCs w:val="20"/>
              </w:rPr>
              <w:t xml:space="preserve">  </w:t>
            </w:r>
          </w:p>
          <w:p w14:paraId="09AA9516" w14:textId="77777777" w:rsidR="008F14F8" w:rsidRPr="00FD083C" w:rsidRDefault="008F14F8" w:rsidP="004B485E">
            <w:pPr>
              <w:rPr>
                <w:rFonts w:ascii="Arial" w:hAnsi="Arial"/>
                <w:sz w:val="20"/>
                <w:szCs w:val="20"/>
              </w:rPr>
            </w:pPr>
          </w:p>
        </w:tc>
      </w:tr>
      <w:tr w:rsidR="008F14F8" w:rsidRPr="0045093D" w14:paraId="273BC978" w14:textId="77777777" w:rsidTr="004B485E">
        <w:tc>
          <w:tcPr>
            <w:tcW w:w="3168" w:type="dxa"/>
            <w:shd w:val="clear" w:color="auto" w:fill="E6E6E6"/>
          </w:tcPr>
          <w:p w14:paraId="01D80BD9" w14:textId="77777777" w:rsidR="008F14F8" w:rsidRPr="00FD083C" w:rsidRDefault="008F14F8" w:rsidP="004B485E">
            <w:pPr>
              <w:rPr>
                <w:rFonts w:ascii="Arial" w:hAnsi="Arial"/>
                <w:b/>
                <w:sz w:val="20"/>
                <w:szCs w:val="20"/>
              </w:rPr>
            </w:pPr>
            <w:r w:rsidRPr="00FD083C">
              <w:rPr>
                <w:rFonts w:ascii="Arial" w:hAnsi="Arial"/>
                <w:b/>
                <w:sz w:val="20"/>
                <w:szCs w:val="20"/>
              </w:rPr>
              <w:t xml:space="preserve">Industry Partner </w:t>
            </w:r>
          </w:p>
          <w:p w14:paraId="584B2FF7" w14:textId="77777777" w:rsidR="008F14F8" w:rsidRPr="00FD083C" w:rsidRDefault="008F14F8" w:rsidP="004B485E">
            <w:pPr>
              <w:rPr>
                <w:rFonts w:ascii="Arial" w:hAnsi="Arial"/>
                <w:sz w:val="20"/>
                <w:szCs w:val="20"/>
              </w:rPr>
            </w:pPr>
            <w:r w:rsidRPr="00FD083C">
              <w:rPr>
                <w:rFonts w:ascii="Arial" w:hAnsi="Arial"/>
                <w:sz w:val="20"/>
                <w:szCs w:val="20"/>
              </w:rPr>
              <w:t>Company Name</w:t>
            </w:r>
            <w:r w:rsidR="00BB5606">
              <w:rPr>
                <w:rFonts w:ascii="Arial" w:hAnsi="Arial"/>
                <w:sz w:val="20"/>
                <w:szCs w:val="20"/>
              </w:rPr>
              <w:t>, Department,</w:t>
            </w:r>
            <w:r w:rsidRPr="00FD083C">
              <w:rPr>
                <w:rFonts w:ascii="Arial" w:hAnsi="Arial"/>
                <w:sz w:val="20"/>
                <w:szCs w:val="20"/>
              </w:rPr>
              <w:t xml:space="preserve"> and Website</w:t>
            </w:r>
          </w:p>
        </w:tc>
        <w:tc>
          <w:tcPr>
            <w:tcW w:w="6408" w:type="dxa"/>
            <w:shd w:val="clear" w:color="auto" w:fill="auto"/>
          </w:tcPr>
          <w:p w14:paraId="577BF00C" w14:textId="77777777" w:rsidR="008F14F8" w:rsidRDefault="008F14F8" w:rsidP="004B485E">
            <w:pPr>
              <w:rPr>
                <w:rFonts w:ascii="Arial" w:hAnsi="Arial"/>
                <w:color w:val="0000FF"/>
                <w:sz w:val="20"/>
                <w:szCs w:val="20"/>
              </w:rPr>
            </w:pPr>
          </w:p>
          <w:p w14:paraId="48B4DA9E" w14:textId="77777777" w:rsidR="008F14F8" w:rsidRDefault="005658C4" w:rsidP="004B485E">
            <w:pPr>
              <w:rPr>
                <w:rFonts w:ascii="Arial" w:hAnsi="Arial"/>
                <w:color w:val="0000FF"/>
                <w:sz w:val="20"/>
                <w:szCs w:val="20"/>
              </w:rPr>
            </w:pPr>
            <w:r>
              <w:rPr>
                <w:rFonts w:ascii="Arial" w:hAnsi="Arial"/>
                <w:color w:val="0000FF"/>
                <w:sz w:val="20"/>
                <w:szCs w:val="20"/>
              </w:rPr>
              <w:t xml:space="preserve">Intuit, Technology Innovation Group, </w:t>
            </w:r>
            <w:r w:rsidR="00256153">
              <w:rPr>
                <w:rFonts w:ascii="Arial" w:hAnsi="Arial"/>
                <w:color w:val="0000FF"/>
                <w:sz w:val="20"/>
                <w:szCs w:val="20"/>
              </w:rPr>
              <w:t>www.intuit.com</w:t>
            </w:r>
          </w:p>
          <w:p w14:paraId="5D33CC91" w14:textId="77777777" w:rsidR="008F14F8" w:rsidRPr="00FD083C" w:rsidRDefault="008F14F8" w:rsidP="004B485E">
            <w:pPr>
              <w:rPr>
                <w:rFonts w:ascii="Arial" w:hAnsi="Arial"/>
                <w:color w:val="0000FF"/>
                <w:sz w:val="20"/>
                <w:szCs w:val="20"/>
              </w:rPr>
            </w:pPr>
          </w:p>
        </w:tc>
      </w:tr>
      <w:tr w:rsidR="008F14F8" w:rsidRPr="0045093D" w14:paraId="2FFF36ED" w14:textId="77777777" w:rsidTr="004B485E">
        <w:tc>
          <w:tcPr>
            <w:tcW w:w="3168" w:type="dxa"/>
            <w:shd w:val="clear" w:color="auto" w:fill="E6E6E6"/>
          </w:tcPr>
          <w:p w14:paraId="3BACBE8F" w14:textId="77777777" w:rsidR="008F14F8" w:rsidRPr="00FD083C" w:rsidRDefault="008F14F8" w:rsidP="004B485E">
            <w:pPr>
              <w:rPr>
                <w:rFonts w:ascii="Arial" w:hAnsi="Arial"/>
                <w:b/>
                <w:bCs/>
                <w:sz w:val="20"/>
                <w:szCs w:val="20"/>
              </w:rPr>
            </w:pPr>
            <w:r w:rsidRPr="00FD083C">
              <w:rPr>
                <w:rFonts w:ascii="Arial" w:hAnsi="Arial"/>
                <w:b/>
                <w:bCs/>
                <w:sz w:val="20"/>
                <w:szCs w:val="20"/>
              </w:rPr>
              <w:t>Problem</w:t>
            </w:r>
          </w:p>
          <w:p w14:paraId="6D17561A" w14:textId="77777777" w:rsidR="008F14F8" w:rsidRPr="00FD083C" w:rsidRDefault="008F14F8" w:rsidP="004B485E">
            <w:pPr>
              <w:rPr>
                <w:rFonts w:ascii="Arial" w:hAnsi="Arial"/>
                <w:bCs/>
                <w:sz w:val="20"/>
                <w:szCs w:val="20"/>
              </w:rPr>
            </w:pPr>
            <w:r w:rsidRPr="00FD083C">
              <w:rPr>
                <w:rFonts w:ascii="Arial" w:hAnsi="Arial"/>
                <w:bCs/>
                <w:sz w:val="20"/>
                <w:szCs w:val="20"/>
              </w:rPr>
              <w:t>(</w:t>
            </w:r>
            <w:r>
              <w:rPr>
                <w:rFonts w:ascii="Arial" w:hAnsi="Arial"/>
                <w:bCs/>
                <w:sz w:val="20"/>
                <w:szCs w:val="20"/>
              </w:rPr>
              <w:t xml:space="preserve">Describe the industry problem </w:t>
            </w:r>
            <w:r w:rsidRPr="00FD083C">
              <w:rPr>
                <w:rFonts w:ascii="Arial" w:hAnsi="Arial"/>
                <w:bCs/>
                <w:sz w:val="20"/>
                <w:szCs w:val="20"/>
              </w:rPr>
              <w:t>your project addresses in 100 words or less.)</w:t>
            </w:r>
          </w:p>
        </w:tc>
        <w:tc>
          <w:tcPr>
            <w:tcW w:w="6408" w:type="dxa"/>
            <w:shd w:val="clear" w:color="auto" w:fill="auto"/>
          </w:tcPr>
          <w:p w14:paraId="334F21B3" w14:textId="77777777" w:rsidR="008F14F8" w:rsidRPr="00256153" w:rsidRDefault="00044996" w:rsidP="004B485E">
            <w:pPr>
              <w:rPr>
                <w:rFonts w:ascii="Arial" w:hAnsi="Arial"/>
                <w:bCs/>
                <w:sz w:val="20"/>
                <w:szCs w:val="20"/>
              </w:rPr>
            </w:pPr>
            <w:r>
              <w:rPr>
                <w:rFonts w:ascii="Arial" w:hAnsi="Arial"/>
                <w:bCs/>
                <w:sz w:val="20"/>
                <w:szCs w:val="20"/>
              </w:rPr>
              <w:t xml:space="preserve">Despite the prevalence of electronic data transmitted and stored through the web, there remains a huge amount data stranded on the traditional medium of paper. The largest of these are paper receipts from transactions. Being able to analyze these line item details on receipts will allow personal finance software to really help consumers save money and improve their financial lives on a day to day basis. However, </w:t>
            </w:r>
            <w:ins w:id="0" w:author="William T. Laaser" w:date="2013-04-30T15:42:00Z">
              <w:r w:rsidR="00D10443">
                <w:rPr>
                  <w:rFonts w:ascii="Arial" w:hAnsi="Arial"/>
                  <w:bCs/>
                  <w:sz w:val="20"/>
                  <w:szCs w:val="20"/>
                </w:rPr>
                <w:t>i</w:t>
              </w:r>
            </w:ins>
            <w:r>
              <w:rPr>
                <w:rFonts w:ascii="Arial" w:hAnsi="Arial"/>
                <w:bCs/>
                <w:sz w:val="20"/>
                <w:szCs w:val="20"/>
              </w:rPr>
              <w:t>t will be a while before any form of electronic receipt becomes a standard medium so until then, how can we liberate the data from this physical medium in a robust, scalable and adaptable way while maintaining a delightful user experience</w:t>
            </w:r>
            <w:ins w:id="1" w:author="William T. Laaser" w:date="2013-04-30T15:42:00Z">
              <w:r w:rsidR="00D10443">
                <w:rPr>
                  <w:rFonts w:ascii="Arial" w:hAnsi="Arial"/>
                  <w:bCs/>
                  <w:sz w:val="20"/>
                  <w:szCs w:val="20"/>
                </w:rPr>
                <w:t>.</w:t>
              </w:r>
            </w:ins>
          </w:p>
          <w:p w14:paraId="7DCCAC69" w14:textId="77777777" w:rsidR="008F14F8" w:rsidRPr="00FD083C" w:rsidRDefault="008F14F8" w:rsidP="004B485E">
            <w:pPr>
              <w:rPr>
                <w:rFonts w:ascii="Arial" w:hAnsi="Arial"/>
                <w:b/>
                <w:bCs/>
                <w:sz w:val="20"/>
                <w:szCs w:val="20"/>
              </w:rPr>
            </w:pPr>
          </w:p>
        </w:tc>
      </w:tr>
      <w:tr w:rsidR="008F14F8" w:rsidRPr="0045093D" w14:paraId="4FD33668" w14:textId="77777777" w:rsidTr="004B485E">
        <w:tc>
          <w:tcPr>
            <w:tcW w:w="3168" w:type="dxa"/>
            <w:shd w:val="clear" w:color="auto" w:fill="E6E6E6"/>
          </w:tcPr>
          <w:p w14:paraId="6CEAE275" w14:textId="77777777" w:rsidR="008F14F8" w:rsidRPr="00FD083C" w:rsidRDefault="008F14F8" w:rsidP="004B485E">
            <w:pPr>
              <w:rPr>
                <w:rFonts w:ascii="Arial" w:hAnsi="Arial"/>
                <w:b/>
                <w:sz w:val="20"/>
                <w:szCs w:val="20"/>
              </w:rPr>
            </w:pPr>
            <w:r w:rsidRPr="00FD083C">
              <w:rPr>
                <w:rFonts w:ascii="Arial" w:hAnsi="Arial"/>
                <w:b/>
                <w:sz w:val="20"/>
                <w:szCs w:val="20"/>
              </w:rPr>
              <w:t xml:space="preserve">Technical Challenge </w:t>
            </w:r>
          </w:p>
          <w:p w14:paraId="09FEA3D5" w14:textId="77777777" w:rsidR="008F14F8" w:rsidRPr="00FD083C" w:rsidRDefault="008F14F8" w:rsidP="004B485E">
            <w:pPr>
              <w:rPr>
                <w:rFonts w:ascii="Arial" w:hAnsi="Arial"/>
                <w:bCs/>
                <w:sz w:val="20"/>
                <w:szCs w:val="20"/>
              </w:rPr>
            </w:pPr>
            <w:r w:rsidRPr="00FD083C">
              <w:rPr>
                <w:rFonts w:ascii="Arial" w:hAnsi="Arial"/>
                <w:bCs/>
                <w:sz w:val="20"/>
                <w:szCs w:val="20"/>
              </w:rPr>
              <w:t>(Highlight the technical challenge of the problem in 100 words or less)</w:t>
            </w:r>
          </w:p>
          <w:p w14:paraId="08DFE9A4" w14:textId="77777777" w:rsidR="008F14F8" w:rsidRPr="00FD083C" w:rsidRDefault="008F14F8" w:rsidP="004B485E">
            <w:pPr>
              <w:rPr>
                <w:rFonts w:ascii="Arial" w:hAnsi="Arial"/>
                <w:sz w:val="20"/>
                <w:szCs w:val="20"/>
              </w:rPr>
            </w:pPr>
          </w:p>
        </w:tc>
        <w:tc>
          <w:tcPr>
            <w:tcW w:w="6408" w:type="dxa"/>
            <w:shd w:val="clear" w:color="auto" w:fill="auto"/>
          </w:tcPr>
          <w:p w14:paraId="1112E217" w14:textId="77777777" w:rsidR="008F14F8" w:rsidRPr="00256153" w:rsidRDefault="00044996" w:rsidP="00256153">
            <w:pPr>
              <w:rPr>
                <w:rFonts w:ascii="Arial" w:hAnsi="Arial"/>
                <w:sz w:val="20"/>
                <w:szCs w:val="20"/>
              </w:rPr>
            </w:pPr>
            <w:r>
              <w:rPr>
                <w:rFonts w:ascii="Arial" w:hAnsi="Arial"/>
                <w:sz w:val="20"/>
                <w:szCs w:val="20"/>
              </w:rPr>
              <w:t>Although technologies such as OCR (Optical Character Recognition) are becoming commonplace in various environments, it remains difficult to extract meaningful data from a physical medium when there are no strict formats</w:t>
            </w:r>
            <w:r w:rsidR="00130525">
              <w:rPr>
                <w:rFonts w:ascii="Arial" w:hAnsi="Arial"/>
                <w:sz w:val="20"/>
                <w:szCs w:val="20"/>
              </w:rPr>
              <w:t xml:space="preserve"> (receipts from two places can be very different)</w:t>
            </w:r>
            <w:r>
              <w:rPr>
                <w:rFonts w:ascii="Arial" w:hAnsi="Arial"/>
                <w:sz w:val="20"/>
                <w:szCs w:val="20"/>
              </w:rPr>
              <w:t xml:space="preserve"> and when the </w:t>
            </w:r>
            <w:r w:rsidR="00130525">
              <w:rPr>
                <w:rFonts w:ascii="Arial" w:hAnsi="Arial"/>
                <w:sz w:val="20"/>
                <w:szCs w:val="20"/>
              </w:rPr>
              <w:t>quality of the capture is dependent on the user, the lighting conditions and much more. How can we design a system that is robust enough so that any user can easily and reliably transform data from a physical medium to the cloud</w:t>
            </w:r>
            <w:ins w:id="2" w:author="William T. Laaser" w:date="2013-04-30T15:42:00Z">
              <w:r w:rsidR="00D10443">
                <w:rPr>
                  <w:rFonts w:ascii="Arial" w:hAnsi="Arial"/>
                  <w:sz w:val="20"/>
                  <w:szCs w:val="20"/>
                </w:rPr>
                <w:t>?</w:t>
              </w:r>
            </w:ins>
          </w:p>
          <w:p w14:paraId="1C7857F6" w14:textId="77777777" w:rsidR="008F14F8" w:rsidRPr="00FD083C" w:rsidRDefault="008F14F8" w:rsidP="004B485E">
            <w:pPr>
              <w:pStyle w:val="ListParagraph"/>
              <w:ind w:left="360"/>
              <w:rPr>
                <w:rFonts w:ascii="Arial" w:hAnsi="Arial"/>
                <w:sz w:val="20"/>
                <w:szCs w:val="20"/>
              </w:rPr>
            </w:pPr>
          </w:p>
        </w:tc>
      </w:tr>
      <w:tr w:rsidR="008F14F8" w:rsidRPr="0045093D" w14:paraId="39BDD9B7" w14:textId="77777777" w:rsidTr="004B485E">
        <w:trPr>
          <w:trHeight w:val="1457"/>
        </w:trPr>
        <w:tc>
          <w:tcPr>
            <w:tcW w:w="3168" w:type="dxa"/>
            <w:shd w:val="clear" w:color="auto" w:fill="E6E6E6"/>
          </w:tcPr>
          <w:p w14:paraId="74DB1CE7" w14:textId="77777777" w:rsidR="008F14F8" w:rsidRPr="00FD083C" w:rsidRDefault="008F14F8" w:rsidP="004B485E">
            <w:pPr>
              <w:rPr>
                <w:rFonts w:ascii="Arial" w:hAnsi="Arial"/>
                <w:b/>
                <w:bCs/>
                <w:sz w:val="20"/>
                <w:szCs w:val="20"/>
              </w:rPr>
            </w:pPr>
            <w:r w:rsidRPr="00FD083C">
              <w:rPr>
                <w:rFonts w:ascii="Arial" w:hAnsi="Arial"/>
                <w:b/>
                <w:bCs/>
                <w:sz w:val="20"/>
                <w:szCs w:val="20"/>
              </w:rPr>
              <w:t>Objective</w:t>
            </w:r>
          </w:p>
          <w:p w14:paraId="14F0C40E" w14:textId="77777777" w:rsidR="008F14F8" w:rsidRPr="00FD083C" w:rsidRDefault="008F14F8" w:rsidP="004B485E">
            <w:pPr>
              <w:rPr>
                <w:rFonts w:ascii="Arial" w:hAnsi="Arial"/>
                <w:bCs/>
                <w:sz w:val="20"/>
                <w:szCs w:val="20"/>
              </w:rPr>
            </w:pPr>
            <w:r w:rsidRPr="00FD083C">
              <w:rPr>
                <w:rFonts w:ascii="Arial" w:hAnsi="Arial"/>
                <w:bCs/>
                <w:sz w:val="20"/>
                <w:szCs w:val="20"/>
              </w:rPr>
              <w:t>(In 100 words or less, use bullet format</w:t>
            </w:r>
            <w:r>
              <w:rPr>
                <w:rFonts w:ascii="Arial" w:hAnsi="Arial"/>
                <w:bCs/>
                <w:sz w:val="20"/>
                <w:szCs w:val="20"/>
              </w:rPr>
              <w:t xml:space="preserve"> and ensure objective is practical for a 9 month project</w:t>
            </w:r>
            <w:r w:rsidRPr="00FD083C">
              <w:rPr>
                <w:rFonts w:ascii="Arial" w:hAnsi="Arial"/>
                <w:bCs/>
                <w:sz w:val="20"/>
                <w:szCs w:val="20"/>
              </w:rPr>
              <w:t>)</w:t>
            </w:r>
          </w:p>
        </w:tc>
        <w:tc>
          <w:tcPr>
            <w:tcW w:w="6408" w:type="dxa"/>
            <w:shd w:val="clear" w:color="auto" w:fill="auto"/>
          </w:tcPr>
          <w:p w14:paraId="739E038E" w14:textId="77777777" w:rsidR="008F14F8" w:rsidRPr="0038533A" w:rsidRDefault="00130525" w:rsidP="00130525">
            <w:pPr>
              <w:pStyle w:val="ListParagraph"/>
              <w:numPr>
                <w:ilvl w:val="0"/>
                <w:numId w:val="2"/>
              </w:numPr>
              <w:rPr>
                <w:rFonts w:ascii="Arial" w:hAnsi="Arial"/>
                <w:bCs/>
                <w:sz w:val="20"/>
                <w:szCs w:val="20"/>
              </w:rPr>
            </w:pPr>
            <w:r w:rsidRPr="0038533A">
              <w:rPr>
                <w:rFonts w:ascii="Arial" w:hAnsi="Arial"/>
                <w:bCs/>
                <w:sz w:val="20"/>
                <w:szCs w:val="20"/>
              </w:rPr>
              <w:t>Design, develop and prototype a system that can extract line item information from receipts.</w:t>
            </w:r>
          </w:p>
          <w:p w14:paraId="0FFB60D1" w14:textId="77777777" w:rsidR="0038533A" w:rsidRPr="00130525" w:rsidRDefault="00130525" w:rsidP="00C87283">
            <w:pPr>
              <w:pStyle w:val="ListParagraph"/>
              <w:numPr>
                <w:ilvl w:val="0"/>
                <w:numId w:val="2"/>
              </w:numPr>
            </w:pPr>
            <w:r w:rsidRPr="0038533A">
              <w:rPr>
                <w:rFonts w:ascii="Arial" w:hAnsi="Arial"/>
                <w:bCs/>
                <w:sz w:val="20"/>
                <w:szCs w:val="20"/>
              </w:rPr>
              <w:t>Propose ways this data could be used for the benefit of the user.</w:t>
            </w:r>
          </w:p>
        </w:tc>
      </w:tr>
      <w:tr w:rsidR="008F14F8" w:rsidRPr="0045093D" w14:paraId="5939E9BD" w14:textId="77777777" w:rsidTr="00873D36">
        <w:tc>
          <w:tcPr>
            <w:tcW w:w="3168" w:type="dxa"/>
            <w:shd w:val="clear" w:color="auto" w:fill="E6E6E6"/>
          </w:tcPr>
          <w:p w14:paraId="43560644" w14:textId="77777777" w:rsidR="008F14F8" w:rsidRPr="00FD083C" w:rsidRDefault="008F14F8" w:rsidP="004B485E">
            <w:pPr>
              <w:rPr>
                <w:rFonts w:ascii="Arial" w:hAnsi="Arial"/>
                <w:b/>
                <w:sz w:val="20"/>
                <w:szCs w:val="20"/>
              </w:rPr>
            </w:pPr>
            <w:r w:rsidRPr="00FD083C">
              <w:rPr>
                <w:rFonts w:ascii="Arial" w:hAnsi="Arial"/>
                <w:b/>
                <w:sz w:val="20"/>
                <w:szCs w:val="20"/>
              </w:rPr>
              <w:t>Project Illustration</w:t>
            </w:r>
            <w:r w:rsidR="007E56C7">
              <w:rPr>
                <w:rFonts w:ascii="Arial" w:hAnsi="Arial"/>
                <w:b/>
                <w:sz w:val="20"/>
                <w:szCs w:val="20"/>
              </w:rPr>
              <w:t xml:space="preserve"> (Optional)</w:t>
            </w:r>
          </w:p>
          <w:p w14:paraId="563B2ECD" w14:textId="77777777" w:rsidR="008F14F8" w:rsidRPr="00FD083C" w:rsidRDefault="008F14F8" w:rsidP="004B485E">
            <w:pPr>
              <w:rPr>
                <w:rFonts w:ascii="Arial" w:hAnsi="Arial"/>
                <w:sz w:val="20"/>
                <w:szCs w:val="20"/>
              </w:rPr>
            </w:pPr>
            <w:r w:rsidRPr="00FD083C">
              <w:rPr>
                <w:rFonts w:ascii="Arial" w:hAnsi="Arial"/>
                <w:sz w:val="20"/>
                <w:szCs w:val="20"/>
              </w:rPr>
              <w:t>Include websites, videos, diagrams or images to help students understand your project</w:t>
            </w:r>
          </w:p>
        </w:tc>
        <w:tc>
          <w:tcPr>
            <w:tcW w:w="6408" w:type="dxa"/>
            <w:tcBorders>
              <w:bottom w:val="single" w:sz="4" w:space="0" w:color="auto"/>
            </w:tcBorders>
            <w:shd w:val="clear" w:color="auto" w:fill="auto"/>
          </w:tcPr>
          <w:p w14:paraId="377F4EFB" w14:textId="77777777" w:rsidR="008F14F8" w:rsidRDefault="008F14F8" w:rsidP="004B485E">
            <w:pPr>
              <w:rPr>
                <w:rFonts w:ascii="Arial" w:hAnsi="Arial"/>
                <w:sz w:val="20"/>
                <w:szCs w:val="20"/>
              </w:rPr>
            </w:pPr>
          </w:p>
          <w:p w14:paraId="2A05CB3A" w14:textId="77777777" w:rsidR="008F14F8" w:rsidRDefault="008F14F8" w:rsidP="004B485E">
            <w:pPr>
              <w:rPr>
                <w:rFonts w:ascii="Arial" w:hAnsi="Arial"/>
                <w:sz w:val="20"/>
                <w:szCs w:val="20"/>
              </w:rPr>
            </w:pPr>
          </w:p>
          <w:p w14:paraId="3B5233F5" w14:textId="77777777" w:rsidR="008F14F8" w:rsidRDefault="008F14F8" w:rsidP="004B485E">
            <w:pPr>
              <w:rPr>
                <w:rFonts w:ascii="Arial" w:hAnsi="Arial"/>
                <w:sz w:val="20"/>
                <w:szCs w:val="20"/>
              </w:rPr>
            </w:pPr>
            <w:bookmarkStart w:id="3" w:name="_GoBack"/>
            <w:bookmarkEnd w:id="3"/>
          </w:p>
          <w:p w14:paraId="5BA00735" w14:textId="77777777" w:rsidR="008F14F8" w:rsidRDefault="008F14F8" w:rsidP="004B485E">
            <w:pPr>
              <w:rPr>
                <w:rFonts w:ascii="Arial" w:hAnsi="Arial"/>
                <w:sz w:val="20"/>
                <w:szCs w:val="20"/>
              </w:rPr>
            </w:pPr>
          </w:p>
          <w:p w14:paraId="254167DA" w14:textId="77777777" w:rsidR="008F14F8" w:rsidRPr="00FD083C" w:rsidRDefault="008F14F8" w:rsidP="004B485E">
            <w:pPr>
              <w:rPr>
                <w:rFonts w:ascii="Arial" w:hAnsi="Arial"/>
                <w:sz w:val="20"/>
                <w:szCs w:val="20"/>
              </w:rPr>
            </w:pPr>
          </w:p>
        </w:tc>
      </w:tr>
      <w:tr w:rsidR="008F14F8" w:rsidRPr="0045093D" w14:paraId="7C10371C" w14:textId="77777777" w:rsidTr="00873D36">
        <w:trPr>
          <w:trHeight w:val="1610"/>
        </w:trPr>
        <w:tc>
          <w:tcPr>
            <w:tcW w:w="3168" w:type="dxa"/>
            <w:tcBorders>
              <w:right w:val="single" w:sz="4" w:space="0" w:color="auto"/>
            </w:tcBorders>
            <w:shd w:val="clear" w:color="auto" w:fill="E6E6E6"/>
          </w:tcPr>
          <w:p w14:paraId="1DC8E5CF" w14:textId="77777777" w:rsidR="008F14F8" w:rsidRPr="00FD083C" w:rsidRDefault="008F14F8" w:rsidP="004B485E">
            <w:pPr>
              <w:rPr>
                <w:rFonts w:ascii="Arial" w:hAnsi="Arial"/>
                <w:b/>
                <w:sz w:val="20"/>
                <w:szCs w:val="20"/>
              </w:rPr>
            </w:pPr>
            <w:r>
              <w:rPr>
                <w:rFonts w:ascii="Arial" w:hAnsi="Arial"/>
                <w:b/>
                <w:sz w:val="20"/>
                <w:szCs w:val="20"/>
              </w:rPr>
              <w:t>Open or Closed Model – Please check one:</w:t>
            </w:r>
          </w:p>
          <w:p w14:paraId="3F24EA20" w14:textId="77777777" w:rsidR="008F14F8" w:rsidRDefault="008F14F8" w:rsidP="004B485E">
            <w:pPr>
              <w:rPr>
                <w:rFonts w:ascii="Arial" w:hAnsi="Arial"/>
                <w:sz w:val="20"/>
                <w:szCs w:val="20"/>
              </w:rPr>
            </w:pPr>
            <w:r w:rsidRPr="00FD083C">
              <w:rPr>
                <w:rFonts w:ascii="Arial" w:hAnsi="Arial"/>
                <w:sz w:val="20"/>
                <w:szCs w:val="20"/>
              </w:rPr>
              <w:t>Open Model (Public collaborative and may use university lab equipment) or Closed Model (Virtual internship, private, with faculty liaison)</w:t>
            </w:r>
          </w:p>
          <w:p w14:paraId="0636A2BF" w14:textId="77777777" w:rsidR="008F14F8" w:rsidRDefault="008F14F8" w:rsidP="004B485E">
            <w:pPr>
              <w:rPr>
                <w:rFonts w:ascii="Arial" w:hAnsi="Arial"/>
                <w:sz w:val="20"/>
                <w:szCs w:val="20"/>
              </w:rPr>
            </w:pPr>
          </w:p>
          <w:p w14:paraId="790E3A0C" w14:textId="77777777" w:rsidR="008F14F8" w:rsidRPr="00FD083C" w:rsidRDefault="00BB5606" w:rsidP="004B485E">
            <w:pPr>
              <w:rPr>
                <w:rFonts w:ascii="Arial" w:hAnsi="Arial"/>
                <w:b/>
                <w:sz w:val="20"/>
                <w:szCs w:val="20"/>
              </w:rPr>
            </w:pPr>
            <w:r>
              <w:rPr>
                <w:rFonts w:ascii="Arial" w:hAnsi="Arial"/>
                <w:sz w:val="20"/>
                <w:szCs w:val="20"/>
              </w:rPr>
              <w:t>* P</w:t>
            </w:r>
            <w:r w:rsidR="008F14F8">
              <w:rPr>
                <w:rFonts w:ascii="Arial" w:hAnsi="Arial"/>
                <w:sz w:val="20"/>
                <w:szCs w:val="20"/>
              </w:rPr>
              <w:t>lease list the necessary equipment, software or data that is needed and will be provided to the team.</w:t>
            </w:r>
          </w:p>
        </w:tc>
        <w:tc>
          <w:tcPr>
            <w:tcW w:w="6408" w:type="dxa"/>
            <w:tcBorders>
              <w:top w:val="single" w:sz="4" w:space="0" w:color="auto"/>
              <w:left w:val="single" w:sz="4" w:space="0" w:color="auto"/>
              <w:bottom w:val="single" w:sz="4" w:space="0" w:color="auto"/>
              <w:right w:val="single" w:sz="4" w:space="0" w:color="auto"/>
            </w:tcBorders>
            <w:shd w:val="clear" w:color="auto" w:fill="auto"/>
          </w:tcPr>
          <w:p w14:paraId="31D5D532" w14:textId="77777777" w:rsidR="007765A2" w:rsidRDefault="007765A2" w:rsidP="004B485E">
            <w:pPr>
              <w:rPr>
                <w:rFonts w:ascii="Arial" w:hAnsi="Arial"/>
                <w:sz w:val="20"/>
                <w:szCs w:val="20"/>
              </w:rPr>
            </w:pPr>
            <w:r>
              <w:rPr>
                <w:rFonts w:ascii="Arial" w:hAnsi="Arial"/>
                <w:sz w:val="20"/>
                <w:szCs w:val="20"/>
              </w:rPr>
              <w:t>Please select one</w:t>
            </w:r>
            <w:r w:rsidR="00ED1233">
              <w:rPr>
                <w:rFonts w:ascii="Arial" w:hAnsi="Arial"/>
                <w:sz w:val="20"/>
                <w:szCs w:val="20"/>
              </w:rPr>
              <w:t xml:space="preserve"> and clearly outline what, if any, resources will be provided</w:t>
            </w:r>
            <w:r>
              <w:rPr>
                <w:rFonts w:ascii="Arial" w:hAnsi="Arial"/>
                <w:sz w:val="20"/>
                <w:szCs w:val="20"/>
              </w:rPr>
              <w:t>:</w:t>
            </w:r>
          </w:p>
          <w:p w14:paraId="7360BC4C" w14:textId="77777777" w:rsidR="007765A2" w:rsidRDefault="007765A2" w:rsidP="004B485E">
            <w:pPr>
              <w:rPr>
                <w:rFonts w:ascii="Arial" w:hAnsi="Arial"/>
                <w:sz w:val="20"/>
                <w:szCs w:val="20"/>
              </w:rPr>
            </w:pPr>
          </w:p>
          <w:p w14:paraId="6124A758" w14:textId="77777777" w:rsidR="008F14F8" w:rsidRDefault="00BB5606" w:rsidP="004B485E">
            <w:pPr>
              <w:rPr>
                <w:rFonts w:ascii="Arial" w:hAnsi="Arial"/>
                <w:sz w:val="20"/>
                <w:szCs w:val="20"/>
              </w:rPr>
            </w:pPr>
            <w:r w:rsidRPr="00BB5606">
              <w:rPr>
                <w:rFonts w:ascii="Arial" w:hAnsi="Arial"/>
                <w:sz w:val="20"/>
                <w:szCs w:val="20"/>
                <w:u w:val="single"/>
              </w:rPr>
              <w:t xml:space="preserve"> </w:t>
            </w:r>
            <w:r>
              <w:rPr>
                <w:rFonts w:ascii="Arial" w:hAnsi="Arial"/>
                <w:sz w:val="20"/>
                <w:szCs w:val="20"/>
                <w:u w:val="single"/>
              </w:rPr>
              <w:t xml:space="preserve"> </w:t>
            </w:r>
            <w:r w:rsidRPr="00BB5606">
              <w:rPr>
                <w:rFonts w:ascii="Arial" w:hAnsi="Arial"/>
                <w:sz w:val="20"/>
                <w:szCs w:val="20"/>
                <w:u w:val="single"/>
              </w:rPr>
              <w:t xml:space="preserve">   </w:t>
            </w:r>
            <w:r w:rsidR="008F14F8">
              <w:rPr>
                <w:rFonts w:ascii="Arial" w:hAnsi="Arial"/>
                <w:sz w:val="20"/>
                <w:szCs w:val="20"/>
              </w:rPr>
              <w:t>Open Model</w:t>
            </w:r>
            <w:r w:rsidR="00873D36">
              <w:rPr>
                <w:rFonts w:ascii="Arial" w:hAnsi="Arial"/>
                <w:sz w:val="20"/>
                <w:szCs w:val="20"/>
              </w:rPr>
              <w:t>/</w:t>
            </w:r>
            <w:r w:rsidR="008F14F8" w:rsidRPr="00D55006">
              <w:rPr>
                <w:rFonts w:ascii="Arial" w:hAnsi="Arial"/>
                <w:sz w:val="20"/>
                <w:szCs w:val="20"/>
              </w:rPr>
              <w:t>Public collaborative</w:t>
            </w:r>
          </w:p>
          <w:p w14:paraId="5634BEFF" w14:textId="77777777" w:rsidR="00BB5606" w:rsidRDefault="00BB5606" w:rsidP="004B485E">
            <w:pPr>
              <w:rPr>
                <w:rFonts w:ascii="Arial" w:hAnsi="Arial"/>
                <w:sz w:val="20"/>
                <w:szCs w:val="20"/>
              </w:rPr>
            </w:pPr>
          </w:p>
          <w:p w14:paraId="40902948" w14:textId="77777777" w:rsidR="00BB5606" w:rsidRPr="00BB5606" w:rsidRDefault="00BB5606" w:rsidP="00BB5606">
            <w:pPr>
              <w:rPr>
                <w:rFonts w:ascii="Arial" w:hAnsi="Arial"/>
                <w:b/>
                <w:sz w:val="20"/>
                <w:szCs w:val="20"/>
              </w:rPr>
            </w:pPr>
            <w:r w:rsidRPr="00BB5606">
              <w:rPr>
                <w:rFonts w:ascii="Arial" w:hAnsi="Arial"/>
                <w:b/>
                <w:sz w:val="20"/>
                <w:szCs w:val="20"/>
              </w:rPr>
              <w:t>Tools and Equipment that will be provided include:</w:t>
            </w:r>
          </w:p>
          <w:p w14:paraId="758C9787" w14:textId="77777777" w:rsidR="00BB5606" w:rsidRDefault="00BB5606" w:rsidP="004B485E">
            <w:pPr>
              <w:rPr>
                <w:rFonts w:ascii="Arial" w:hAnsi="Arial"/>
                <w:sz w:val="20"/>
                <w:szCs w:val="20"/>
              </w:rPr>
            </w:pPr>
          </w:p>
          <w:p w14:paraId="2D9E1739" w14:textId="77777777" w:rsidR="007765A2" w:rsidRDefault="007765A2" w:rsidP="004B485E">
            <w:pPr>
              <w:rPr>
                <w:rFonts w:ascii="Arial" w:hAnsi="Arial"/>
                <w:sz w:val="20"/>
                <w:szCs w:val="20"/>
              </w:rPr>
            </w:pPr>
          </w:p>
          <w:p w14:paraId="24ED9EE1" w14:textId="77777777" w:rsidR="008F14F8" w:rsidRDefault="00BB5606" w:rsidP="004B485E">
            <w:pPr>
              <w:rPr>
                <w:rFonts w:ascii="Arial" w:hAnsi="Arial"/>
                <w:sz w:val="20"/>
                <w:szCs w:val="20"/>
              </w:rPr>
            </w:pPr>
            <w:r>
              <w:rPr>
                <w:rFonts w:ascii="Arial" w:hAnsi="Arial"/>
                <w:sz w:val="20"/>
                <w:szCs w:val="20"/>
                <w:u w:val="single"/>
              </w:rPr>
              <w:t xml:space="preserve"> </w:t>
            </w:r>
            <w:r w:rsidRPr="00BB5606">
              <w:rPr>
                <w:rFonts w:ascii="Arial" w:hAnsi="Arial"/>
                <w:sz w:val="20"/>
                <w:szCs w:val="20"/>
                <w:u w:val="single"/>
              </w:rPr>
              <w:t xml:space="preserve"> </w:t>
            </w:r>
            <w:r w:rsidR="00B93BD5">
              <w:rPr>
                <w:rFonts w:ascii="Arial" w:hAnsi="Arial"/>
                <w:sz w:val="20"/>
                <w:szCs w:val="20"/>
                <w:u w:val="single"/>
              </w:rPr>
              <w:t>*</w:t>
            </w:r>
            <w:r w:rsidRPr="00BB5606">
              <w:rPr>
                <w:rFonts w:ascii="Arial" w:hAnsi="Arial"/>
                <w:sz w:val="20"/>
                <w:szCs w:val="20"/>
                <w:u w:val="single"/>
              </w:rPr>
              <w:t xml:space="preserve">   </w:t>
            </w:r>
            <w:r w:rsidR="008F14F8">
              <w:rPr>
                <w:rFonts w:ascii="Arial" w:hAnsi="Arial"/>
                <w:sz w:val="20"/>
                <w:szCs w:val="20"/>
              </w:rPr>
              <w:t>Closed Model</w:t>
            </w:r>
            <w:r w:rsidR="00873D36">
              <w:rPr>
                <w:rFonts w:ascii="Arial" w:hAnsi="Arial"/>
                <w:sz w:val="20"/>
                <w:szCs w:val="20"/>
              </w:rPr>
              <w:t>/</w:t>
            </w:r>
            <w:r w:rsidR="008F14F8" w:rsidRPr="00471027">
              <w:rPr>
                <w:rFonts w:ascii="Arial" w:hAnsi="Arial"/>
                <w:sz w:val="20"/>
                <w:szCs w:val="20"/>
              </w:rPr>
              <w:t>Virtual internship</w:t>
            </w:r>
            <w:r w:rsidR="00873D36">
              <w:rPr>
                <w:rFonts w:ascii="Arial" w:hAnsi="Arial"/>
                <w:sz w:val="20"/>
                <w:szCs w:val="20"/>
              </w:rPr>
              <w:t xml:space="preserve"> </w:t>
            </w:r>
          </w:p>
          <w:p w14:paraId="4AF4E7EB" w14:textId="77777777" w:rsidR="008F14F8" w:rsidRDefault="008F14F8" w:rsidP="004B485E">
            <w:pPr>
              <w:rPr>
                <w:rFonts w:ascii="Arial" w:hAnsi="Arial"/>
                <w:sz w:val="20"/>
                <w:szCs w:val="20"/>
              </w:rPr>
            </w:pPr>
          </w:p>
          <w:p w14:paraId="3071F578" w14:textId="77777777" w:rsidR="008F14F8" w:rsidRDefault="008F14F8" w:rsidP="004B485E">
            <w:pPr>
              <w:rPr>
                <w:rFonts w:ascii="Arial" w:hAnsi="Arial"/>
                <w:b/>
                <w:sz w:val="20"/>
                <w:szCs w:val="20"/>
              </w:rPr>
            </w:pPr>
            <w:r w:rsidRPr="00BB5606">
              <w:rPr>
                <w:rFonts w:ascii="Arial" w:hAnsi="Arial"/>
                <w:b/>
                <w:sz w:val="20"/>
                <w:szCs w:val="20"/>
              </w:rPr>
              <w:t>Tools and Equipment that will be provided include:</w:t>
            </w:r>
          </w:p>
          <w:p w14:paraId="1EE2C0EE" w14:textId="77777777" w:rsidR="008F14F8" w:rsidRPr="00FD083C" w:rsidRDefault="008F14F8" w:rsidP="004B485E">
            <w:pPr>
              <w:rPr>
                <w:rFonts w:ascii="Arial" w:hAnsi="Arial"/>
                <w:sz w:val="20"/>
                <w:szCs w:val="20"/>
              </w:rPr>
            </w:pPr>
          </w:p>
        </w:tc>
      </w:tr>
      <w:tr w:rsidR="008F14F8" w:rsidRPr="0045093D" w14:paraId="2B2FCF67" w14:textId="77777777" w:rsidTr="00873D36">
        <w:tc>
          <w:tcPr>
            <w:tcW w:w="3168" w:type="dxa"/>
            <w:tcBorders>
              <w:right w:val="single" w:sz="4" w:space="0" w:color="auto"/>
            </w:tcBorders>
            <w:shd w:val="clear" w:color="auto" w:fill="E6E6E6"/>
          </w:tcPr>
          <w:p w14:paraId="151F2669" w14:textId="77777777" w:rsidR="008F14F8" w:rsidRPr="00FD083C" w:rsidRDefault="008F14F8" w:rsidP="004B485E">
            <w:pPr>
              <w:rPr>
                <w:rFonts w:ascii="Arial" w:hAnsi="Arial"/>
                <w:b/>
                <w:sz w:val="20"/>
                <w:szCs w:val="20"/>
              </w:rPr>
            </w:pPr>
            <w:r w:rsidRPr="00FD083C">
              <w:rPr>
                <w:rFonts w:ascii="Arial" w:hAnsi="Arial"/>
                <w:b/>
                <w:sz w:val="20"/>
                <w:szCs w:val="20"/>
              </w:rPr>
              <w:t>Ideal Team Size</w:t>
            </w:r>
          </w:p>
          <w:p w14:paraId="671139B9" w14:textId="77777777" w:rsidR="008F14F8" w:rsidRPr="00FD083C" w:rsidRDefault="008F14F8" w:rsidP="004B485E">
            <w:pPr>
              <w:rPr>
                <w:rFonts w:ascii="Arial" w:hAnsi="Arial"/>
                <w:b/>
                <w:sz w:val="20"/>
                <w:szCs w:val="20"/>
              </w:rPr>
            </w:pPr>
            <w:r w:rsidRPr="00FD083C">
              <w:rPr>
                <w:rFonts w:ascii="Arial" w:hAnsi="Arial"/>
                <w:sz w:val="20"/>
                <w:szCs w:val="20"/>
              </w:rPr>
              <w:t xml:space="preserve">(We prefer teams of 4 students, </w:t>
            </w:r>
            <w:r w:rsidRPr="00FD083C">
              <w:rPr>
                <w:rFonts w:ascii="Arial" w:hAnsi="Arial"/>
                <w:sz w:val="20"/>
                <w:szCs w:val="20"/>
              </w:rPr>
              <w:lastRenderedPageBreak/>
              <w:t xml:space="preserve">unless otherwise specified) </w:t>
            </w:r>
          </w:p>
        </w:tc>
        <w:tc>
          <w:tcPr>
            <w:tcW w:w="6408" w:type="dxa"/>
            <w:tcBorders>
              <w:top w:val="single" w:sz="4" w:space="0" w:color="auto"/>
              <w:left w:val="single" w:sz="4" w:space="0" w:color="auto"/>
              <w:bottom w:val="single" w:sz="4" w:space="0" w:color="auto"/>
              <w:right w:val="single" w:sz="4" w:space="0" w:color="auto"/>
            </w:tcBorders>
            <w:shd w:val="clear" w:color="auto" w:fill="auto"/>
          </w:tcPr>
          <w:p w14:paraId="1AE05529" w14:textId="77777777" w:rsidR="007E56C7" w:rsidRPr="00FD083C" w:rsidRDefault="00B93BD5" w:rsidP="004B485E">
            <w:pPr>
              <w:rPr>
                <w:rFonts w:ascii="Arial" w:hAnsi="Arial"/>
                <w:sz w:val="20"/>
                <w:szCs w:val="20"/>
              </w:rPr>
            </w:pPr>
            <w:r>
              <w:rPr>
                <w:rFonts w:ascii="Arial" w:hAnsi="Arial"/>
                <w:sz w:val="20"/>
                <w:szCs w:val="20"/>
              </w:rPr>
              <w:lastRenderedPageBreak/>
              <w:t>4</w:t>
            </w:r>
          </w:p>
        </w:tc>
      </w:tr>
      <w:tr w:rsidR="008F14F8" w:rsidRPr="0045093D" w14:paraId="782B3B67" w14:textId="77777777" w:rsidTr="00873D36">
        <w:tc>
          <w:tcPr>
            <w:tcW w:w="3168" w:type="dxa"/>
            <w:shd w:val="clear" w:color="auto" w:fill="E6E6E6"/>
          </w:tcPr>
          <w:p w14:paraId="64345D29" w14:textId="77777777" w:rsidR="008F14F8" w:rsidRPr="00FD083C" w:rsidRDefault="008F14F8" w:rsidP="004B485E">
            <w:pPr>
              <w:rPr>
                <w:rFonts w:ascii="Arial" w:hAnsi="Arial"/>
                <w:b/>
                <w:sz w:val="20"/>
                <w:szCs w:val="20"/>
              </w:rPr>
            </w:pPr>
            <w:r w:rsidRPr="00FD083C">
              <w:rPr>
                <w:rFonts w:ascii="Arial" w:hAnsi="Arial"/>
                <w:b/>
                <w:sz w:val="20"/>
                <w:szCs w:val="20"/>
              </w:rPr>
              <w:lastRenderedPageBreak/>
              <w:t>Departments Accepted</w:t>
            </w:r>
          </w:p>
          <w:p w14:paraId="47E6D752" w14:textId="77777777" w:rsidR="008F14F8" w:rsidRPr="00FD083C" w:rsidRDefault="008F14F8" w:rsidP="004B485E">
            <w:pPr>
              <w:rPr>
                <w:rFonts w:ascii="Arial" w:hAnsi="Arial"/>
                <w:sz w:val="20"/>
                <w:szCs w:val="20"/>
              </w:rPr>
            </w:pPr>
            <w:r w:rsidRPr="00FD083C">
              <w:rPr>
                <w:rFonts w:ascii="Arial" w:hAnsi="Arial"/>
                <w:sz w:val="20"/>
                <w:szCs w:val="20"/>
              </w:rPr>
              <w:t xml:space="preserve">(Choose from CEE, EECS, IEOR, ME, MSE, NE.  Indicate ideal team makeup and technical concentrations desired, i.e. </w:t>
            </w:r>
          </w:p>
          <w:p w14:paraId="7DDF2E11" w14:textId="77777777" w:rsidR="008F14F8" w:rsidRPr="00FD083C" w:rsidRDefault="008F14F8" w:rsidP="004B485E">
            <w:pPr>
              <w:rPr>
                <w:rFonts w:ascii="Arial" w:hAnsi="Arial"/>
                <w:sz w:val="20"/>
                <w:szCs w:val="20"/>
              </w:rPr>
            </w:pPr>
            <w:r w:rsidRPr="00FD083C">
              <w:rPr>
                <w:rFonts w:ascii="Arial" w:hAnsi="Arial"/>
                <w:sz w:val="20"/>
                <w:szCs w:val="20"/>
              </w:rPr>
              <w:t xml:space="preserve">“1 CEE ; 1 EECS; 2 IEOR”) </w:t>
            </w:r>
          </w:p>
        </w:tc>
        <w:tc>
          <w:tcPr>
            <w:tcW w:w="6408" w:type="dxa"/>
            <w:tcBorders>
              <w:top w:val="single" w:sz="4" w:space="0" w:color="auto"/>
            </w:tcBorders>
            <w:shd w:val="clear" w:color="auto" w:fill="auto"/>
          </w:tcPr>
          <w:p w14:paraId="75F734BD" w14:textId="77777777" w:rsidR="00F269F7" w:rsidRDefault="00F269F7" w:rsidP="004B485E">
            <w:pPr>
              <w:rPr>
                <w:rFonts w:ascii="Arial" w:hAnsi="Arial"/>
                <w:i/>
                <w:sz w:val="20"/>
                <w:szCs w:val="20"/>
              </w:rPr>
            </w:pPr>
          </w:p>
          <w:p w14:paraId="27AF2C86" w14:textId="77777777" w:rsidR="008F14F8" w:rsidRPr="00FD083C" w:rsidRDefault="00130525" w:rsidP="004B485E">
            <w:pPr>
              <w:rPr>
                <w:rFonts w:ascii="Arial" w:hAnsi="Arial"/>
                <w:i/>
                <w:sz w:val="20"/>
                <w:szCs w:val="20"/>
              </w:rPr>
            </w:pPr>
            <w:r>
              <w:rPr>
                <w:rFonts w:ascii="Arial" w:hAnsi="Arial"/>
                <w:i/>
                <w:sz w:val="20"/>
                <w:szCs w:val="20"/>
              </w:rPr>
              <w:t>4 EECS</w:t>
            </w:r>
          </w:p>
          <w:p w14:paraId="064BDFE2" w14:textId="77777777" w:rsidR="008F14F8" w:rsidRPr="00FD083C" w:rsidRDefault="008F14F8" w:rsidP="004B485E">
            <w:pPr>
              <w:rPr>
                <w:rFonts w:ascii="Arial" w:hAnsi="Arial"/>
                <w:i/>
                <w:sz w:val="20"/>
                <w:szCs w:val="20"/>
              </w:rPr>
            </w:pPr>
          </w:p>
          <w:p w14:paraId="27D8945B" w14:textId="77777777" w:rsidR="008F14F8" w:rsidRPr="00FD083C" w:rsidRDefault="008F14F8" w:rsidP="004B485E">
            <w:pPr>
              <w:tabs>
                <w:tab w:val="center" w:pos="3096"/>
              </w:tabs>
              <w:rPr>
                <w:rFonts w:ascii="Arial" w:hAnsi="Arial"/>
                <w:sz w:val="20"/>
                <w:szCs w:val="20"/>
              </w:rPr>
            </w:pPr>
          </w:p>
          <w:p w14:paraId="3AC023D3" w14:textId="77777777" w:rsidR="008F14F8" w:rsidRPr="00FD083C" w:rsidRDefault="008F14F8" w:rsidP="004B485E">
            <w:pPr>
              <w:tabs>
                <w:tab w:val="center" w:pos="3096"/>
              </w:tabs>
              <w:rPr>
                <w:rFonts w:ascii="Arial" w:hAnsi="Arial"/>
                <w:b/>
                <w:i/>
                <w:sz w:val="20"/>
                <w:szCs w:val="20"/>
              </w:rPr>
            </w:pPr>
            <w:r w:rsidRPr="00FD083C">
              <w:rPr>
                <w:rFonts w:ascii="Arial" w:hAnsi="Arial"/>
                <w:i/>
                <w:sz w:val="20"/>
                <w:szCs w:val="20"/>
              </w:rPr>
              <w:tab/>
            </w:r>
          </w:p>
        </w:tc>
      </w:tr>
      <w:tr w:rsidR="008F14F8" w:rsidRPr="0045093D" w14:paraId="0FC7493F" w14:textId="77777777" w:rsidTr="004B485E">
        <w:tc>
          <w:tcPr>
            <w:tcW w:w="3168" w:type="dxa"/>
            <w:shd w:val="clear" w:color="auto" w:fill="E6E6E6"/>
          </w:tcPr>
          <w:p w14:paraId="2D92D1E2" w14:textId="77777777" w:rsidR="008F14F8" w:rsidRPr="00FD083C" w:rsidRDefault="008F14F8" w:rsidP="004B485E">
            <w:pPr>
              <w:rPr>
                <w:rFonts w:ascii="Arial" w:hAnsi="Arial"/>
                <w:b/>
                <w:sz w:val="20"/>
                <w:szCs w:val="20"/>
              </w:rPr>
            </w:pPr>
            <w:r w:rsidRPr="00FD083C">
              <w:rPr>
                <w:rFonts w:ascii="Arial" w:hAnsi="Arial"/>
                <w:b/>
                <w:sz w:val="20"/>
                <w:szCs w:val="20"/>
              </w:rPr>
              <w:t>Specific Skills Required</w:t>
            </w:r>
          </w:p>
          <w:p w14:paraId="748AA17E" w14:textId="77777777" w:rsidR="008F14F8" w:rsidRDefault="008F14F8" w:rsidP="004B485E">
            <w:pPr>
              <w:rPr>
                <w:rFonts w:ascii="Arial" w:hAnsi="Arial"/>
                <w:sz w:val="20"/>
                <w:szCs w:val="20"/>
              </w:rPr>
            </w:pPr>
            <w:r w:rsidRPr="00FD083C">
              <w:rPr>
                <w:rFonts w:ascii="Arial" w:hAnsi="Arial"/>
                <w:sz w:val="20"/>
                <w:szCs w:val="20"/>
              </w:rPr>
              <w:t>(</w:t>
            </w:r>
            <w:proofErr w:type="gramStart"/>
            <w:r w:rsidRPr="00FD083C">
              <w:rPr>
                <w:rFonts w:ascii="Arial" w:hAnsi="Arial"/>
                <w:sz w:val="20"/>
                <w:szCs w:val="20"/>
              </w:rPr>
              <w:t>i</w:t>
            </w:r>
            <w:proofErr w:type="gramEnd"/>
            <w:r w:rsidRPr="00FD083C">
              <w:rPr>
                <w:rFonts w:ascii="Arial" w:hAnsi="Arial"/>
                <w:sz w:val="20"/>
                <w:szCs w:val="20"/>
              </w:rPr>
              <w:t xml:space="preserve">.e. </w:t>
            </w:r>
            <w:r w:rsidRPr="00FD083C">
              <w:rPr>
                <w:rFonts w:ascii="Arial" w:hAnsi="Arial"/>
                <w:i/>
                <w:sz w:val="20"/>
                <w:szCs w:val="20"/>
              </w:rPr>
              <w:t>C/C++/C#, Python ,CAD, Robot Kinematics, MATLAB, Excel Financial Modeling, etc.</w:t>
            </w:r>
            <w:r w:rsidRPr="00FD083C">
              <w:rPr>
                <w:rFonts w:ascii="Arial" w:hAnsi="Arial"/>
                <w:sz w:val="20"/>
                <w:szCs w:val="20"/>
              </w:rPr>
              <w:t xml:space="preserve">) </w:t>
            </w:r>
          </w:p>
          <w:p w14:paraId="0562492D" w14:textId="77777777" w:rsidR="008F14F8" w:rsidRDefault="008F14F8" w:rsidP="004B485E">
            <w:pPr>
              <w:rPr>
                <w:rFonts w:ascii="Arial" w:hAnsi="Arial"/>
                <w:sz w:val="20"/>
                <w:szCs w:val="20"/>
              </w:rPr>
            </w:pPr>
          </w:p>
          <w:p w14:paraId="269DF421" w14:textId="77777777" w:rsidR="008F14F8" w:rsidRPr="00FD083C" w:rsidRDefault="008F14F8" w:rsidP="004B485E">
            <w:pPr>
              <w:rPr>
                <w:rFonts w:ascii="Arial" w:hAnsi="Arial"/>
                <w:b/>
                <w:sz w:val="20"/>
                <w:szCs w:val="20"/>
              </w:rPr>
            </w:pPr>
            <w:r>
              <w:rPr>
                <w:rFonts w:ascii="Arial" w:hAnsi="Arial"/>
                <w:sz w:val="20"/>
                <w:szCs w:val="20"/>
              </w:rPr>
              <w:t>The more detail provided here the better team match you will receive.</w:t>
            </w:r>
          </w:p>
        </w:tc>
        <w:tc>
          <w:tcPr>
            <w:tcW w:w="6408" w:type="dxa"/>
            <w:shd w:val="clear" w:color="auto" w:fill="auto"/>
          </w:tcPr>
          <w:p w14:paraId="14AB52FC" w14:textId="77777777" w:rsidR="00022429" w:rsidRDefault="00022429" w:rsidP="004B485E">
            <w:pPr>
              <w:rPr>
                <w:rFonts w:ascii="Arial" w:hAnsi="Arial"/>
                <w:sz w:val="20"/>
                <w:szCs w:val="20"/>
              </w:rPr>
            </w:pPr>
            <w:r>
              <w:rPr>
                <w:rFonts w:ascii="Arial" w:hAnsi="Arial"/>
                <w:sz w:val="20"/>
                <w:szCs w:val="20"/>
              </w:rPr>
              <w:t>Required:</w:t>
            </w:r>
          </w:p>
          <w:p w14:paraId="0B9B3B7B" w14:textId="77777777" w:rsidR="008F14F8" w:rsidRDefault="00B93BD5" w:rsidP="004B485E">
            <w:pPr>
              <w:rPr>
                <w:rFonts w:ascii="Arial" w:hAnsi="Arial"/>
                <w:sz w:val="20"/>
                <w:szCs w:val="20"/>
              </w:rPr>
            </w:pPr>
            <w:r>
              <w:rPr>
                <w:rFonts w:ascii="Arial" w:hAnsi="Arial"/>
                <w:sz w:val="20"/>
                <w:szCs w:val="20"/>
              </w:rPr>
              <w:t>Programming experience</w:t>
            </w:r>
            <w:r w:rsidR="00022429">
              <w:rPr>
                <w:rFonts w:ascii="Arial" w:hAnsi="Arial"/>
                <w:sz w:val="20"/>
                <w:szCs w:val="20"/>
              </w:rPr>
              <w:t>, strong enough to create prototypes/demos.</w:t>
            </w:r>
          </w:p>
          <w:p w14:paraId="5D459E6C" w14:textId="77777777" w:rsidR="00022429" w:rsidRDefault="00022429" w:rsidP="004B485E">
            <w:pPr>
              <w:rPr>
                <w:rFonts w:ascii="Arial" w:hAnsi="Arial"/>
                <w:sz w:val="20"/>
                <w:szCs w:val="20"/>
              </w:rPr>
            </w:pPr>
          </w:p>
          <w:p w14:paraId="52DB6CAD" w14:textId="77777777" w:rsidR="00022429" w:rsidRDefault="00022429" w:rsidP="004B485E">
            <w:pPr>
              <w:rPr>
                <w:rFonts w:ascii="Arial" w:hAnsi="Arial"/>
                <w:sz w:val="20"/>
                <w:szCs w:val="20"/>
              </w:rPr>
            </w:pPr>
            <w:r>
              <w:rPr>
                <w:rFonts w:ascii="Arial" w:hAnsi="Arial"/>
                <w:sz w:val="20"/>
                <w:szCs w:val="20"/>
              </w:rPr>
              <w:t>Great to have:</w:t>
            </w:r>
          </w:p>
          <w:p w14:paraId="46E501B6" w14:textId="77777777" w:rsidR="008F14F8" w:rsidRDefault="00130525" w:rsidP="004B485E">
            <w:pPr>
              <w:rPr>
                <w:rFonts w:ascii="Arial" w:hAnsi="Arial"/>
                <w:sz w:val="20"/>
                <w:szCs w:val="20"/>
              </w:rPr>
            </w:pPr>
            <w:r>
              <w:rPr>
                <w:rFonts w:ascii="Arial" w:hAnsi="Arial"/>
                <w:sz w:val="20"/>
                <w:szCs w:val="20"/>
              </w:rPr>
              <w:t>Image processing experience,</w:t>
            </w:r>
          </w:p>
          <w:p w14:paraId="5A7F8D4A" w14:textId="77777777" w:rsidR="00130525" w:rsidRDefault="00130525" w:rsidP="004B485E">
            <w:pPr>
              <w:rPr>
                <w:rFonts w:ascii="Arial" w:hAnsi="Arial"/>
                <w:sz w:val="20"/>
                <w:szCs w:val="20"/>
              </w:rPr>
            </w:pPr>
            <w:r>
              <w:rPr>
                <w:rFonts w:ascii="Arial" w:hAnsi="Arial"/>
                <w:sz w:val="20"/>
                <w:szCs w:val="20"/>
              </w:rPr>
              <w:t xml:space="preserve">Mobile app </w:t>
            </w:r>
            <w:r w:rsidR="0038533A">
              <w:rPr>
                <w:rFonts w:ascii="Arial" w:hAnsi="Arial"/>
                <w:sz w:val="20"/>
                <w:szCs w:val="20"/>
              </w:rPr>
              <w:t>development</w:t>
            </w:r>
          </w:p>
          <w:p w14:paraId="6A5C387B" w14:textId="77777777" w:rsidR="008F14F8" w:rsidRDefault="008F14F8" w:rsidP="004B485E">
            <w:pPr>
              <w:rPr>
                <w:rFonts w:ascii="Arial" w:hAnsi="Arial"/>
                <w:sz w:val="20"/>
                <w:szCs w:val="20"/>
              </w:rPr>
            </w:pPr>
          </w:p>
          <w:p w14:paraId="6EEFB666" w14:textId="77777777" w:rsidR="008F14F8" w:rsidRDefault="008F14F8" w:rsidP="004B485E">
            <w:pPr>
              <w:rPr>
                <w:rFonts w:ascii="Arial" w:hAnsi="Arial"/>
                <w:sz w:val="20"/>
                <w:szCs w:val="20"/>
              </w:rPr>
            </w:pPr>
          </w:p>
          <w:p w14:paraId="7D356096" w14:textId="77777777" w:rsidR="008F14F8" w:rsidRDefault="008F14F8" w:rsidP="004B485E">
            <w:pPr>
              <w:rPr>
                <w:rFonts w:ascii="Arial" w:hAnsi="Arial"/>
                <w:sz w:val="20"/>
                <w:szCs w:val="20"/>
              </w:rPr>
            </w:pPr>
          </w:p>
          <w:p w14:paraId="03C74C50" w14:textId="77777777" w:rsidR="008F14F8" w:rsidRPr="00FD083C" w:rsidRDefault="008F14F8" w:rsidP="004B485E">
            <w:pPr>
              <w:rPr>
                <w:rFonts w:ascii="Arial" w:hAnsi="Arial"/>
                <w:sz w:val="20"/>
                <w:szCs w:val="20"/>
              </w:rPr>
            </w:pPr>
          </w:p>
        </w:tc>
      </w:tr>
      <w:tr w:rsidR="008F14F8" w:rsidRPr="0045093D" w14:paraId="66A6DB7E" w14:textId="77777777" w:rsidTr="004B485E">
        <w:tc>
          <w:tcPr>
            <w:tcW w:w="3168" w:type="dxa"/>
            <w:shd w:val="clear" w:color="auto" w:fill="E6E6E6"/>
          </w:tcPr>
          <w:p w14:paraId="6B51A17E" w14:textId="77777777" w:rsidR="008F14F8" w:rsidRPr="003B2E6B" w:rsidRDefault="008F14F8" w:rsidP="004B485E">
            <w:pPr>
              <w:rPr>
                <w:rFonts w:ascii="Arial" w:hAnsi="Arial"/>
                <w:b/>
                <w:sz w:val="20"/>
                <w:szCs w:val="20"/>
              </w:rPr>
            </w:pPr>
            <w:r w:rsidRPr="003B2E6B">
              <w:rPr>
                <w:rFonts w:ascii="Arial" w:hAnsi="Arial"/>
                <w:b/>
                <w:sz w:val="20"/>
                <w:szCs w:val="20"/>
              </w:rPr>
              <w:t>Coursework</w:t>
            </w:r>
          </w:p>
          <w:p w14:paraId="35AD540A" w14:textId="77777777" w:rsidR="008F14F8" w:rsidRPr="00F269F7" w:rsidRDefault="008F14F8" w:rsidP="004B485E">
            <w:pPr>
              <w:rPr>
                <w:rFonts w:ascii="Arial" w:hAnsi="Arial"/>
                <w:sz w:val="20"/>
                <w:szCs w:val="20"/>
              </w:rPr>
            </w:pPr>
            <w:r w:rsidRPr="00F269F7">
              <w:rPr>
                <w:rFonts w:ascii="Arial" w:hAnsi="Arial"/>
                <w:sz w:val="20"/>
                <w:szCs w:val="20"/>
              </w:rPr>
              <w:t>(Indicate any recommended/required prerequisite/co-requisite classes)</w:t>
            </w:r>
          </w:p>
          <w:p w14:paraId="557DC173" w14:textId="77777777" w:rsidR="008F14F8" w:rsidRPr="00FD083C" w:rsidRDefault="008F14F8" w:rsidP="004B485E">
            <w:pPr>
              <w:rPr>
                <w:rFonts w:ascii="Arial" w:hAnsi="Arial"/>
                <w:b/>
                <w:sz w:val="20"/>
                <w:szCs w:val="20"/>
              </w:rPr>
            </w:pPr>
          </w:p>
        </w:tc>
        <w:tc>
          <w:tcPr>
            <w:tcW w:w="6408" w:type="dxa"/>
            <w:shd w:val="clear" w:color="auto" w:fill="auto"/>
          </w:tcPr>
          <w:p w14:paraId="54732CFF" w14:textId="77777777" w:rsidR="00022429" w:rsidRDefault="00022429" w:rsidP="00022429">
            <w:pPr>
              <w:rPr>
                <w:rFonts w:ascii="Arial" w:hAnsi="Arial"/>
                <w:sz w:val="20"/>
                <w:szCs w:val="20"/>
              </w:rPr>
            </w:pPr>
            <w:r>
              <w:rPr>
                <w:rFonts w:ascii="Arial" w:hAnsi="Arial"/>
                <w:sz w:val="20"/>
                <w:szCs w:val="20"/>
              </w:rPr>
              <w:t>Not required but would be relevant and helpful:</w:t>
            </w:r>
          </w:p>
          <w:p w14:paraId="619212C5" w14:textId="77777777" w:rsidR="0038533A" w:rsidRPr="0038533A" w:rsidRDefault="00C87283" w:rsidP="0038533A">
            <w:pPr>
              <w:rPr>
                <w:rFonts w:ascii="Arial" w:hAnsi="Arial"/>
                <w:sz w:val="20"/>
                <w:szCs w:val="20"/>
              </w:rPr>
            </w:pPr>
            <w:hyperlink r:id="rId9" w:history="1">
              <w:r w:rsidR="0038533A" w:rsidRPr="0038533A">
                <w:rPr>
                  <w:rFonts w:ascii="Arial" w:hAnsi="Arial"/>
                  <w:sz w:val="20"/>
                  <w:szCs w:val="20"/>
                </w:rPr>
                <w:t>EE 225B, Digital Image Processing</w:t>
              </w:r>
            </w:hyperlink>
          </w:p>
          <w:p w14:paraId="3BE6EB21" w14:textId="77777777" w:rsidR="00022429" w:rsidRPr="00022429" w:rsidRDefault="00022429" w:rsidP="00022429">
            <w:pPr>
              <w:rPr>
                <w:rFonts w:ascii="Arial" w:hAnsi="Arial"/>
                <w:sz w:val="20"/>
                <w:szCs w:val="20"/>
              </w:rPr>
            </w:pPr>
            <w:r w:rsidRPr="00022429">
              <w:rPr>
                <w:rFonts w:ascii="Arial" w:hAnsi="Arial"/>
                <w:sz w:val="20"/>
                <w:szCs w:val="20"/>
              </w:rPr>
              <w:t>CS 260A, User Interface Design and Development</w:t>
            </w:r>
          </w:p>
          <w:p w14:paraId="24D7297B" w14:textId="77777777" w:rsidR="00022429" w:rsidRPr="00022429" w:rsidRDefault="00022429" w:rsidP="00022429">
            <w:pPr>
              <w:shd w:val="clear" w:color="auto" w:fill="FFFFFF"/>
              <w:spacing w:after="300" w:line="240" w:lineRule="atLeast"/>
              <w:textAlignment w:val="baseline"/>
              <w:outlineLvl w:val="2"/>
              <w:rPr>
                <w:rFonts w:ascii="sofiaprobold" w:eastAsia="Times New Roman" w:hAnsi="sofiaprobold" w:cs="Times New Roman"/>
                <w:caps/>
                <w:color w:val="373737"/>
                <w:sz w:val="23"/>
                <w:szCs w:val="23"/>
              </w:rPr>
            </w:pPr>
          </w:p>
          <w:p w14:paraId="6D5F1B03" w14:textId="77777777" w:rsidR="008F14F8" w:rsidRDefault="008F14F8" w:rsidP="004B485E">
            <w:pPr>
              <w:rPr>
                <w:rFonts w:ascii="Arial" w:hAnsi="Arial"/>
                <w:sz w:val="20"/>
                <w:szCs w:val="20"/>
              </w:rPr>
            </w:pPr>
          </w:p>
          <w:p w14:paraId="749C3F4B" w14:textId="77777777" w:rsidR="004B485E" w:rsidRDefault="004B485E" w:rsidP="004B485E">
            <w:pPr>
              <w:rPr>
                <w:rFonts w:ascii="Arial" w:hAnsi="Arial"/>
                <w:sz w:val="20"/>
                <w:szCs w:val="20"/>
              </w:rPr>
            </w:pPr>
          </w:p>
          <w:p w14:paraId="29350E2B" w14:textId="77777777" w:rsidR="004B485E" w:rsidRDefault="004B485E" w:rsidP="004B485E">
            <w:pPr>
              <w:rPr>
                <w:rFonts w:ascii="Arial" w:hAnsi="Arial"/>
                <w:sz w:val="20"/>
                <w:szCs w:val="20"/>
              </w:rPr>
            </w:pPr>
          </w:p>
          <w:p w14:paraId="736D4D14" w14:textId="77777777" w:rsidR="004B485E" w:rsidRDefault="004B485E" w:rsidP="004B485E">
            <w:pPr>
              <w:rPr>
                <w:rFonts w:ascii="Arial" w:hAnsi="Arial"/>
                <w:sz w:val="20"/>
                <w:szCs w:val="20"/>
              </w:rPr>
            </w:pPr>
          </w:p>
          <w:p w14:paraId="4332E0B7" w14:textId="77777777" w:rsidR="004B485E" w:rsidRDefault="004B485E" w:rsidP="004B485E">
            <w:pPr>
              <w:rPr>
                <w:rFonts w:ascii="Arial" w:hAnsi="Arial"/>
                <w:sz w:val="20"/>
                <w:szCs w:val="20"/>
              </w:rPr>
            </w:pPr>
          </w:p>
          <w:p w14:paraId="11E3AE6A" w14:textId="77777777" w:rsidR="004B485E" w:rsidRPr="00FD083C" w:rsidRDefault="004B485E" w:rsidP="004B485E">
            <w:pPr>
              <w:rPr>
                <w:rFonts w:ascii="Arial" w:hAnsi="Arial"/>
                <w:sz w:val="20"/>
                <w:szCs w:val="20"/>
              </w:rPr>
            </w:pPr>
          </w:p>
        </w:tc>
      </w:tr>
      <w:tr w:rsidR="008F14F8" w:rsidRPr="0045093D" w14:paraId="3D4DFEE5" w14:textId="77777777" w:rsidTr="004B485E">
        <w:tc>
          <w:tcPr>
            <w:tcW w:w="3168" w:type="dxa"/>
            <w:shd w:val="clear" w:color="auto" w:fill="E6E6E6"/>
          </w:tcPr>
          <w:p w14:paraId="2A3F5973" w14:textId="77777777" w:rsidR="008F14F8" w:rsidRPr="003B2E6B" w:rsidRDefault="00F269F7" w:rsidP="004B485E">
            <w:pPr>
              <w:rPr>
                <w:rFonts w:ascii="Arial" w:hAnsi="Arial"/>
                <w:b/>
                <w:sz w:val="20"/>
                <w:szCs w:val="20"/>
              </w:rPr>
            </w:pPr>
            <w:r>
              <w:rPr>
                <w:rFonts w:ascii="Arial" w:hAnsi="Arial"/>
                <w:b/>
                <w:sz w:val="20"/>
                <w:szCs w:val="20"/>
              </w:rPr>
              <w:t>Industry Advisor(s)</w:t>
            </w:r>
          </w:p>
          <w:p w14:paraId="5B576119" w14:textId="77777777" w:rsidR="008F14F8" w:rsidRPr="003B2E6B" w:rsidRDefault="008F14F8" w:rsidP="004B485E">
            <w:pPr>
              <w:rPr>
                <w:rFonts w:ascii="Arial" w:hAnsi="Arial"/>
                <w:b/>
                <w:sz w:val="20"/>
                <w:szCs w:val="20"/>
              </w:rPr>
            </w:pPr>
            <w:r w:rsidRPr="003B2E6B">
              <w:rPr>
                <w:rFonts w:ascii="Arial" w:hAnsi="Arial"/>
                <w:b/>
                <w:sz w:val="20"/>
                <w:szCs w:val="20"/>
              </w:rPr>
              <w:t>Name, Email, Phone Number</w:t>
            </w:r>
          </w:p>
          <w:p w14:paraId="4234F17F" w14:textId="77777777" w:rsidR="008F14F8" w:rsidRPr="003B2E6B" w:rsidRDefault="008F14F8" w:rsidP="004B485E">
            <w:pPr>
              <w:rPr>
                <w:rFonts w:ascii="Arial" w:hAnsi="Arial"/>
                <w:b/>
                <w:sz w:val="20"/>
                <w:szCs w:val="20"/>
              </w:rPr>
            </w:pPr>
          </w:p>
          <w:p w14:paraId="042160D1" w14:textId="77777777" w:rsidR="008F14F8" w:rsidRPr="000727CE" w:rsidRDefault="008F14F8" w:rsidP="004B485E">
            <w:pPr>
              <w:rPr>
                <w:rFonts w:ascii="Arial" w:hAnsi="Arial"/>
                <w:sz w:val="20"/>
                <w:szCs w:val="20"/>
              </w:rPr>
            </w:pPr>
            <w:r w:rsidRPr="00F269F7">
              <w:rPr>
                <w:rFonts w:ascii="Arial" w:hAnsi="Arial"/>
                <w:sz w:val="20"/>
                <w:szCs w:val="20"/>
              </w:rPr>
              <w:t>*If this is a closed model an Industry Point Person from your organization is required for the duration of the project and must be available to advise the team on a regular basis and provide all necessary resources</w:t>
            </w:r>
          </w:p>
        </w:tc>
        <w:tc>
          <w:tcPr>
            <w:tcW w:w="6408" w:type="dxa"/>
            <w:shd w:val="clear" w:color="auto" w:fill="auto"/>
          </w:tcPr>
          <w:p w14:paraId="0F8BF6F0" w14:textId="77777777" w:rsidR="00463A70" w:rsidRDefault="00463A70" w:rsidP="00463A70">
            <w:pPr>
              <w:rPr>
                <w:rFonts w:ascii="Arial" w:eastAsia="Times New Roman" w:hAnsi="Arial" w:cs="Arial"/>
                <w:color w:val="222222"/>
                <w:sz w:val="20"/>
                <w:szCs w:val="20"/>
                <w:shd w:val="clear" w:color="auto" w:fill="FFFFFF"/>
              </w:rPr>
            </w:pPr>
            <w:r w:rsidRPr="00463A70">
              <w:rPr>
                <w:rFonts w:ascii="Arial" w:hAnsi="Arial"/>
                <w:sz w:val="20"/>
                <w:szCs w:val="20"/>
              </w:rPr>
              <w:t>Bill Laaser, bill</w:t>
            </w:r>
            <w:r>
              <w:rPr>
                <w:rFonts w:ascii="Arial" w:hAnsi="Arial"/>
                <w:sz w:val="20"/>
                <w:szCs w:val="20"/>
              </w:rPr>
              <w:t>_laaser@intuit.com</w:t>
            </w:r>
            <w:r w:rsidRPr="00463A70">
              <w:rPr>
                <w:rFonts w:ascii="Arial" w:hAnsi="Arial"/>
                <w:sz w:val="20"/>
                <w:szCs w:val="20"/>
              </w:rPr>
              <w:t xml:space="preserve">, </w:t>
            </w:r>
            <w:r w:rsidRPr="00463A70">
              <w:rPr>
                <w:rFonts w:ascii="Arial" w:eastAsia="Times New Roman" w:hAnsi="Arial" w:cs="Arial"/>
                <w:color w:val="222222"/>
                <w:sz w:val="20"/>
                <w:szCs w:val="20"/>
                <w:shd w:val="clear" w:color="auto" w:fill="FFFFFF"/>
              </w:rPr>
              <w:t>650-944-3853</w:t>
            </w:r>
          </w:p>
          <w:p w14:paraId="078D13D5" w14:textId="77777777" w:rsidR="00463A70" w:rsidRPr="00463A70" w:rsidRDefault="00463A70" w:rsidP="00463A70">
            <w:pPr>
              <w:rPr>
                <w:rFonts w:ascii="Times" w:eastAsia="Times New Roman" w:hAnsi="Times" w:cs="Times New Roman"/>
                <w:sz w:val="20"/>
                <w:szCs w:val="20"/>
              </w:rPr>
            </w:pPr>
            <w:r>
              <w:rPr>
                <w:rFonts w:ascii="Arial" w:eastAsia="Times New Roman" w:hAnsi="Arial" w:cs="Arial"/>
                <w:color w:val="222222"/>
                <w:sz w:val="20"/>
                <w:szCs w:val="20"/>
                <w:shd w:val="clear" w:color="auto" w:fill="FFFFFF"/>
              </w:rPr>
              <w:t xml:space="preserve">Tony Chang, </w:t>
            </w:r>
            <w:hyperlink r:id="rId10" w:history="1">
              <w:r w:rsidRPr="0044440A">
                <w:rPr>
                  <w:rStyle w:val="Hyperlink"/>
                  <w:rFonts w:ascii="Arial" w:eastAsia="Times New Roman" w:hAnsi="Arial" w:cs="Arial"/>
                  <w:sz w:val="20"/>
                  <w:szCs w:val="20"/>
                  <w:shd w:val="clear" w:color="auto" w:fill="FFFFFF"/>
                </w:rPr>
                <w:t>tony_chang@intuit.com</w:t>
              </w:r>
            </w:hyperlink>
            <w:r w:rsidRPr="00463A70">
              <w:rPr>
                <w:rFonts w:ascii="Arial" w:eastAsia="Times New Roman" w:hAnsi="Arial" w:cs="Arial"/>
                <w:color w:val="222222"/>
                <w:sz w:val="20"/>
                <w:szCs w:val="20"/>
                <w:shd w:val="clear" w:color="auto" w:fill="FFFFFF"/>
              </w:rPr>
              <w:t xml:space="preserve">, </w:t>
            </w:r>
            <w:r w:rsidRPr="00463A70">
              <w:rPr>
                <w:rFonts w:ascii="Arial" w:hAnsi="Arial" w:cs="Arial"/>
                <w:color w:val="1A1A1A"/>
                <w:sz w:val="20"/>
                <w:szCs w:val="20"/>
              </w:rPr>
              <w:t>650.944.5193</w:t>
            </w:r>
          </w:p>
          <w:p w14:paraId="4A3E8029" w14:textId="77777777" w:rsidR="008F14F8" w:rsidRDefault="008F14F8" w:rsidP="004B485E">
            <w:pPr>
              <w:rPr>
                <w:rFonts w:ascii="Arial" w:hAnsi="Arial"/>
                <w:sz w:val="20"/>
                <w:szCs w:val="20"/>
              </w:rPr>
            </w:pPr>
          </w:p>
          <w:p w14:paraId="5AC77E0F" w14:textId="77777777" w:rsidR="008F14F8" w:rsidRDefault="008F14F8" w:rsidP="004B485E">
            <w:pPr>
              <w:rPr>
                <w:rFonts w:ascii="Arial" w:hAnsi="Arial"/>
                <w:sz w:val="20"/>
                <w:szCs w:val="20"/>
              </w:rPr>
            </w:pPr>
          </w:p>
          <w:p w14:paraId="323BE522" w14:textId="77777777" w:rsidR="008F14F8" w:rsidRDefault="008F14F8" w:rsidP="004B485E">
            <w:pPr>
              <w:rPr>
                <w:rFonts w:ascii="Arial" w:hAnsi="Arial"/>
                <w:sz w:val="20"/>
                <w:szCs w:val="20"/>
              </w:rPr>
            </w:pPr>
          </w:p>
          <w:p w14:paraId="3ED22178" w14:textId="77777777" w:rsidR="008F14F8" w:rsidRDefault="008F14F8" w:rsidP="004B485E">
            <w:pPr>
              <w:rPr>
                <w:rFonts w:ascii="Arial" w:hAnsi="Arial"/>
                <w:sz w:val="20"/>
                <w:szCs w:val="20"/>
              </w:rPr>
            </w:pPr>
          </w:p>
          <w:p w14:paraId="1E5AC373" w14:textId="77777777" w:rsidR="008F14F8" w:rsidRDefault="008F14F8" w:rsidP="004B485E">
            <w:pPr>
              <w:rPr>
                <w:rFonts w:ascii="Arial" w:hAnsi="Arial"/>
                <w:sz w:val="20"/>
                <w:szCs w:val="20"/>
              </w:rPr>
            </w:pPr>
          </w:p>
          <w:p w14:paraId="1B08D7DD" w14:textId="77777777" w:rsidR="008F14F8" w:rsidRPr="00FD083C" w:rsidRDefault="008F14F8" w:rsidP="004B485E">
            <w:pPr>
              <w:rPr>
                <w:rFonts w:ascii="Arial" w:hAnsi="Arial"/>
                <w:sz w:val="20"/>
                <w:szCs w:val="20"/>
              </w:rPr>
            </w:pPr>
          </w:p>
        </w:tc>
      </w:tr>
      <w:tr w:rsidR="008F14F8" w:rsidRPr="0045093D" w14:paraId="78ED790E" w14:textId="77777777" w:rsidTr="004B485E">
        <w:tc>
          <w:tcPr>
            <w:tcW w:w="3168" w:type="dxa"/>
            <w:shd w:val="clear" w:color="auto" w:fill="E6E6E6"/>
          </w:tcPr>
          <w:p w14:paraId="74386736" w14:textId="77777777" w:rsidR="008F14F8" w:rsidRDefault="008F14F8" w:rsidP="004B485E">
            <w:pPr>
              <w:rPr>
                <w:rFonts w:ascii="Arial" w:hAnsi="Arial"/>
                <w:b/>
                <w:sz w:val="20"/>
                <w:szCs w:val="20"/>
              </w:rPr>
            </w:pPr>
            <w:r w:rsidRPr="00FD083C">
              <w:rPr>
                <w:rFonts w:ascii="Arial" w:hAnsi="Arial"/>
                <w:b/>
                <w:sz w:val="20"/>
                <w:szCs w:val="20"/>
              </w:rPr>
              <w:t>Faculty Advisor</w:t>
            </w:r>
            <w:r>
              <w:rPr>
                <w:rFonts w:ascii="Arial" w:hAnsi="Arial"/>
                <w:b/>
                <w:sz w:val="20"/>
                <w:szCs w:val="20"/>
              </w:rPr>
              <w:t xml:space="preserve">(s) or </w:t>
            </w:r>
            <w:r w:rsidR="00C73060">
              <w:rPr>
                <w:rFonts w:ascii="Arial" w:hAnsi="Arial"/>
                <w:b/>
                <w:sz w:val="20"/>
                <w:szCs w:val="20"/>
              </w:rPr>
              <w:t xml:space="preserve">Academic </w:t>
            </w:r>
            <w:r>
              <w:rPr>
                <w:rFonts w:ascii="Arial" w:hAnsi="Arial"/>
                <w:b/>
                <w:sz w:val="20"/>
                <w:szCs w:val="20"/>
              </w:rPr>
              <w:t>Liaison</w:t>
            </w:r>
          </w:p>
          <w:p w14:paraId="32DC8285" w14:textId="77777777" w:rsidR="00C73060" w:rsidRDefault="008F14F8" w:rsidP="004B485E">
            <w:pPr>
              <w:rPr>
                <w:rFonts w:ascii="Arial" w:hAnsi="Arial"/>
                <w:b/>
                <w:sz w:val="20"/>
                <w:szCs w:val="20"/>
              </w:rPr>
            </w:pPr>
            <w:r>
              <w:rPr>
                <w:rFonts w:ascii="Arial" w:hAnsi="Arial"/>
                <w:b/>
                <w:sz w:val="20"/>
                <w:szCs w:val="20"/>
              </w:rPr>
              <w:t>Name, Department, and Email</w:t>
            </w:r>
          </w:p>
          <w:p w14:paraId="5088048D" w14:textId="77777777" w:rsidR="008F14F8" w:rsidRPr="00F269F7" w:rsidRDefault="00C73060" w:rsidP="004B485E">
            <w:pPr>
              <w:rPr>
                <w:rFonts w:ascii="Arial" w:hAnsi="Arial"/>
                <w:sz w:val="20"/>
                <w:szCs w:val="20"/>
              </w:rPr>
            </w:pPr>
            <w:r w:rsidRPr="00F269F7">
              <w:rPr>
                <w:rFonts w:ascii="Arial" w:hAnsi="Arial"/>
                <w:sz w:val="20"/>
                <w:szCs w:val="20"/>
              </w:rPr>
              <w:t xml:space="preserve">*If this is an open model the Faculty Advisor or Academic Liaison is the primary party responsible for the advising and guidance of the capstone team, including providing all the necessary resources </w:t>
            </w:r>
          </w:p>
        </w:tc>
        <w:tc>
          <w:tcPr>
            <w:tcW w:w="6408" w:type="dxa"/>
            <w:shd w:val="clear" w:color="auto" w:fill="auto"/>
          </w:tcPr>
          <w:p w14:paraId="0D238611" w14:textId="77777777" w:rsidR="008F14F8" w:rsidRDefault="008F14F8" w:rsidP="004B485E">
            <w:pPr>
              <w:rPr>
                <w:rFonts w:ascii="Arial" w:hAnsi="Arial"/>
                <w:sz w:val="20"/>
                <w:szCs w:val="20"/>
              </w:rPr>
            </w:pPr>
          </w:p>
          <w:p w14:paraId="26DB02C8" w14:textId="77777777" w:rsidR="008F14F8" w:rsidRDefault="008F14F8" w:rsidP="004B485E">
            <w:pPr>
              <w:rPr>
                <w:rFonts w:ascii="Arial" w:hAnsi="Arial"/>
                <w:sz w:val="20"/>
                <w:szCs w:val="20"/>
              </w:rPr>
            </w:pPr>
          </w:p>
          <w:p w14:paraId="3B068CDF" w14:textId="77777777" w:rsidR="008F14F8" w:rsidRDefault="008F14F8" w:rsidP="004B485E">
            <w:pPr>
              <w:rPr>
                <w:rFonts w:ascii="Arial" w:hAnsi="Arial"/>
                <w:sz w:val="20"/>
                <w:szCs w:val="20"/>
              </w:rPr>
            </w:pPr>
          </w:p>
          <w:p w14:paraId="0557152A" w14:textId="77777777" w:rsidR="004B485E" w:rsidRDefault="004B485E" w:rsidP="004B485E">
            <w:pPr>
              <w:rPr>
                <w:rFonts w:ascii="Arial" w:hAnsi="Arial"/>
                <w:sz w:val="20"/>
                <w:szCs w:val="20"/>
              </w:rPr>
            </w:pPr>
          </w:p>
          <w:p w14:paraId="78D3B10A" w14:textId="77777777" w:rsidR="004B485E" w:rsidRDefault="004B485E" w:rsidP="004B485E">
            <w:pPr>
              <w:rPr>
                <w:rFonts w:ascii="Arial" w:hAnsi="Arial"/>
                <w:sz w:val="20"/>
                <w:szCs w:val="20"/>
              </w:rPr>
            </w:pPr>
          </w:p>
          <w:p w14:paraId="6C3BC318" w14:textId="77777777" w:rsidR="008F14F8" w:rsidRDefault="008F14F8" w:rsidP="004B485E">
            <w:pPr>
              <w:rPr>
                <w:rFonts w:ascii="Arial" w:hAnsi="Arial"/>
                <w:sz w:val="20"/>
                <w:szCs w:val="20"/>
              </w:rPr>
            </w:pPr>
          </w:p>
          <w:p w14:paraId="4BB8504D" w14:textId="77777777" w:rsidR="008F14F8" w:rsidRPr="00FD083C" w:rsidRDefault="008F14F8" w:rsidP="004B485E">
            <w:pPr>
              <w:rPr>
                <w:rFonts w:ascii="Arial" w:hAnsi="Arial"/>
                <w:sz w:val="20"/>
                <w:szCs w:val="20"/>
              </w:rPr>
            </w:pPr>
          </w:p>
        </w:tc>
      </w:tr>
    </w:tbl>
    <w:p w14:paraId="4949FB2E" w14:textId="77777777" w:rsidR="00F269F7" w:rsidRDefault="00F269F7">
      <w:pPr>
        <w:rPr>
          <w:rFonts w:ascii="Arial" w:hAnsi="Arial" w:cs="Arial"/>
          <w:sz w:val="22"/>
          <w:szCs w:val="22"/>
        </w:rPr>
      </w:pPr>
    </w:p>
    <w:sectPr w:rsidR="00F269F7" w:rsidSect="008F14F8">
      <w:headerReference w:type="default" r:id="rId11"/>
      <w:footerReference w:type="default" r:id="rId12"/>
      <w:pgSz w:w="12240" w:h="15840"/>
      <w:pgMar w:top="1080" w:right="1440" w:bottom="1080" w:left="1440" w:header="368" w:footer="33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D8E25E" w14:textId="77777777" w:rsidR="001B2EF2" w:rsidRDefault="001B2EF2" w:rsidP="00AE4234">
      <w:r>
        <w:separator/>
      </w:r>
    </w:p>
  </w:endnote>
  <w:endnote w:type="continuationSeparator" w:id="0">
    <w:p w14:paraId="71CEF03B" w14:textId="77777777" w:rsidR="001B2EF2" w:rsidRDefault="001B2EF2" w:rsidP="00AE4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Optima">
    <w:panose1 w:val="02000503060000020004"/>
    <w:charset w:val="00"/>
    <w:family w:val="auto"/>
    <w:pitch w:val="variable"/>
    <w:sig w:usb0="80000067"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Georgia">
    <w:panose1 w:val="02040502050405020303"/>
    <w:charset w:val="00"/>
    <w:family w:val="auto"/>
    <w:pitch w:val="variable"/>
    <w:sig w:usb0="00000287" w:usb1="00000000" w:usb2="00000000" w:usb3="00000000" w:csb0="0000009F" w:csb1="00000000"/>
  </w:font>
  <w:font w:name="sofiaprobold">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UC Berkeley OS">
    <w:panose1 w:val="02000000000000000000"/>
    <w:charset w:val="00"/>
    <w:family w:val="auto"/>
    <w:pitch w:val="variable"/>
    <w:sig w:usb0="80000027" w:usb1="4000004B" w:usb2="00000000" w:usb3="00000000" w:csb0="00000001" w:csb1="00000000"/>
  </w:font>
  <w:font w:name="Baskerville">
    <w:panose1 w:val="02020502070401020303"/>
    <w:charset w:val="00"/>
    <w:family w:val="auto"/>
    <w:pitch w:val="variable"/>
    <w:sig w:usb0="80000063" w:usb1="00000000" w:usb2="00000000" w:usb3="00000000" w:csb0="000001F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E884A9" w14:textId="77777777" w:rsidR="00130525" w:rsidRPr="009762D2" w:rsidRDefault="00130525" w:rsidP="00AE4234">
    <w:pPr>
      <w:pStyle w:val="Footer"/>
      <w:jc w:val="center"/>
      <w:rPr>
        <w:rFonts w:ascii="UC Berkeley OS" w:hAnsi="UC Berkeley OS" w:cs="Baskerville"/>
        <w:color w:val="548DD4" w:themeColor="text2" w:themeTint="99"/>
        <w:sz w:val="36"/>
        <w:szCs w:val="36"/>
      </w:rPr>
    </w:pPr>
    <w:r w:rsidRPr="00072F23">
      <w:rPr>
        <w:rFonts w:ascii="UC Berkeley OS" w:hAnsi="UC Berkeley OS" w:cs="Baskerville"/>
        <w:color w:val="548DD4" w:themeColor="text2" w:themeTint="99"/>
        <w:sz w:val="20"/>
        <w:szCs w:val="20"/>
      </w:rPr>
      <w:t xml:space="preserve">U  N  I  V  E  R  S  I  T  Y    OF    C  A  L  I  F  O  R  N  I  A   </w:t>
    </w:r>
    <w:r>
      <w:rPr>
        <w:rFonts w:ascii="UC Berkeley OS" w:hAnsi="UC Berkeley OS" w:cs="Baskerville"/>
        <w:color w:val="548DD4" w:themeColor="text2" w:themeTint="99"/>
      </w:rPr>
      <w:t xml:space="preserve">  </w:t>
    </w:r>
    <w:r w:rsidRPr="009762D2">
      <w:rPr>
        <w:rFonts w:ascii="UC Berkeley OS" w:hAnsi="UC Berkeley OS" w:cs="Baskerville"/>
        <w:color w:val="548DD4" w:themeColor="text2" w:themeTint="99"/>
      </w:rPr>
      <w:t xml:space="preserve"> </w:t>
    </w:r>
    <w:r w:rsidRPr="00072F23">
      <w:rPr>
        <w:rFonts w:ascii="UC Berkeley OS" w:hAnsi="UC Berkeley OS" w:cs="Baskerville"/>
        <w:color w:val="548DD4" w:themeColor="text2" w:themeTint="99"/>
        <w:sz w:val="32"/>
        <w:szCs w:val="32"/>
      </w:rPr>
      <w:t>B e r k e l e y</w:t>
    </w:r>
  </w:p>
  <w:p w14:paraId="78363217" w14:textId="77777777" w:rsidR="00130525" w:rsidRPr="003E4F99" w:rsidRDefault="00130525" w:rsidP="003E4F99">
    <w:pPr>
      <w:pStyle w:val="Footer"/>
      <w:spacing w:line="120" w:lineRule="exact"/>
      <w:jc w:val="center"/>
      <w:rPr>
        <w:rFonts w:ascii="Optima" w:hAnsi="Optima" w:cs="Baskerville"/>
      </w:rPr>
    </w:pPr>
  </w:p>
  <w:p w14:paraId="522C8F5F" w14:textId="77777777" w:rsidR="00130525" w:rsidRPr="00616E9F" w:rsidRDefault="00130525" w:rsidP="00AE4234">
    <w:pPr>
      <w:pStyle w:val="Footer"/>
      <w:jc w:val="center"/>
      <w:rPr>
        <w:rFonts w:ascii="UC Berkeley OS" w:hAnsi="UC Berkeley OS" w:cs="Baskerville"/>
        <w:b/>
        <w:sz w:val="18"/>
        <w:szCs w:val="18"/>
      </w:rPr>
    </w:pPr>
    <w:r w:rsidRPr="003E4F99">
      <w:rPr>
        <w:rFonts w:ascii="UC Berkeley OS" w:hAnsi="UC Berkeley OS" w:cs="Baskerville"/>
        <w:sz w:val="18"/>
        <w:szCs w:val="18"/>
      </w:rPr>
      <w:t xml:space="preserve">130 Blum Hall, MC 5580   |   Berkeley CA 94720-5580   |   (510) 664-4337   |   </w:t>
    </w:r>
    <w:r w:rsidRPr="00616E9F">
      <w:rPr>
        <w:rFonts w:ascii="UC Berkeley OS" w:hAnsi="UC Berkeley OS" w:cs="Baskerville"/>
        <w:b/>
        <w:sz w:val="18"/>
        <w:szCs w:val="18"/>
      </w:rPr>
      <w:t>funginstitute.berkeley.edu</w:t>
    </w:r>
  </w:p>
  <w:p w14:paraId="12850276" w14:textId="77777777" w:rsidR="00130525" w:rsidRDefault="0013052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35FF89" w14:textId="77777777" w:rsidR="001B2EF2" w:rsidRDefault="001B2EF2" w:rsidP="00AE4234">
      <w:r>
        <w:separator/>
      </w:r>
    </w:p>
  </w:footnote>
  <w:footnote w:type="continuationSeparator" w:id="0">
    <w:p w14:paraId="15C36F58" w14:textId="77777777" w:rsidR="001B2EF2" w:rsidRDefault="001B2EF2" w:rsidP="00AE42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0D6582" w14:textId="77777777" w:rsidR="00130525" w:rsidRDefault="00130525" w:rsidP="00AE4234">
    <w:pPr>
      <w:pStyle w:val="Header"/>
      <w:tabs>
        <w:tab w:val="clear" w:pos="8640"/>
        <w:tab w:val="right" w:pos="10080"/>
      </w:tabs>
      <w:ind w:left="-1530"/>
    </w:pPr>
    <w:r>
      <w:rPr>
        <w:noProof/>
      </w:rPr>
      <w:drawing>
        <wp:inline distT="0" distB="0" distL="0" distR="0" wp14:anchorId="5FD5E7B4" wp14:editId="2C26C13A">
          <wp:extent cx="3173455" cy="1140460"/>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g_logo_4color_small.eps"/>
                  <pic:cNvPicPr/>
                </pic:nvPicPr>
                <pic:blipFill>
                  <a:blip r:embed="rId1">
                    <a:extLst>
                      <a:ext uri="{28A0092B-C50C-407E-A947-70E740481C1C}">
                        <a14:useLocalDpi xmlns:a14="http://schemas.microsoft.com/office/drawing/2010/main" val="0"/>
                      </a:ext>
                    </a:extLst>
                  </a:blip>
                  <a:stretch>
                    <a:fillRect/>
                  </a:stretch>
                </pic:blipFill>
                <pic:spPr>
                  <a:xfrm>
                    <a:off x="0" y="0"/>
                    <a:ext cx="3173946" cy="1140637"/>
                  </a:xfrm>
                  <a:prstGeom prst="rect">
                    <a:avLst/>
                  </a:prstGeom>
                </pic:spPr>
              </pic:pic>
            </a:graphicData>
          </a:graphic>
        </wp:inline>
      </w:drawing>
    </w:r>
    <w:r>
      <w:tab/>
    </w:r>
    <w:r>
      <w:rPr>
        <w:noProof/>
      </w:rPr>
      <w:t xml:space="preserve">  </w:t>
    </w:r>
    <w:r>
      <w:rPr>
        <w:noProof/>
      </w:rPr>
      <w:tab/>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7A21C5"/>
    <w:multiLevelType w:val="hybridMultilevel"/>
    <w:tmpl w:val="6C8C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3D47EF"/>
    <w:multiLevelType w:val="hybridMultilevel"/>
    <w:tmpl w:val="C08E9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234"/>
    <w:rsid w:val="00022429"/>
    <w:rsid w:val="0003629E"/>
    <w:rsid w:val="00044996"/>
    <w:rsid w:val="000727CE"/>
    <w:rsid w:val="00072F23"/>
    <w:rsid w:val="00130525"/>
    <w:rsid w:val="00177D7C"/>
    <w:rsid w:val="001B2EF2"/>
    <w:rsid w:val="002406E9"/>
    <w:rsid w:val="00256153"/>
    <w:rsid w:val="002B04FE"/>
    <w:rsid w:val="0038533A"/>
    <w:rsid w:val="003C07CE"/>
    <w:rsid w:val="003E4F99"/>
    <w:rsid w:val="00463A70"/>
    <w:rsid w:val="004A3AC9"/>
    <w:rsid w:val="004B485E"/>
    <w:rsid w:val="004C392C"/>
    <w:rsid w:val="005658C4"/>
    <w:rsid w:val="005E2080"/>
    <w:rsid w:val="00616E9F"/>
    <w:rsid w:val="00651249"/>
    <w:rsid w:val="00666692"/>
    <w:rsid w:val="007231F4"/>
    <w:rsid w:val="00747BD0"/>
    <w:rsid w:val="007765A2"/>
    <w:rsid w:val="007E064A"/>
    <w:rsid w:val="007E56C7"/>
    <w:rsid w:val="008449A5"/>
    <w:rsid w:val="00873D36"/>
    <w:rsid w:val="00891B02"/>
    <w:rsid w:val="008F14F8"/>
    <w:rsid w:val="009762D2"/>
    <w:rsid w:val="0099136E"/>
    <w:rsid w:val="009F3A2E"/>
    <w:rsid w:val="00AB5055"/>
    <w:rsid w:val="00AE4234"/>
    <w:rsid w:val="00B93BD5"/>
    <w:rsid w:val="00BB2F32"/>
    <w:rsid w:val="00BB5606"/>
    <w:rsid w:val="00BE69F4"/>
    <w:rsid w:val="00C73060"/>
    <w:rsid w:val="00C87283"/>
    <w:rsid w:val="00D10443"/>
    <w:rsid w:val="00EB6869"/>
    <w:rsid w:val="00ED1233"/>
    <w:rsid w:val="00F269F7"/>
    <w:rsid w:val="00F339DD"/>
    <w:rsid w:val="00F666ED"/>
    <w:rsid w:val="00FD7E6B"/>
    <w:rsid w:val="00FD7E7B"/>
    <w:rsid w:val="00FF5D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AB70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234"/>
    <w:pPr>
      <w:tabs>
        <w:tab w:val="center" w:pos="4320"/>
        <w:tab w:val="right" w:pos="8640"/>
      </w:tabs>
    </w:pPr>
  </w:style>
  <w:style w:type="character" w:customStyle="1" w:styleId="HeaderChar">
    <w:name w:val="Header Char"/>
    <w:basedOn w:val="DefaultParagraphFont"/>
    <w:link w:val="Header"/>
    <w:uiPriority w:val="99"/>
    <w:rsid w:val="00AE4234"/>
  </w:style>
  <w:style w:type="paragraph" w:styleId="Footer">
    <w:name w:val="footer"/>
    <w:basedOn w:val="Normal"/>
    <w:link w:val="FooterChar"/>
    <w:uiPriority w:val="99"/>
    <w:unhideWhenUsed/>
    <w:rsid w:val="00AE4234"/>
    <w:pPr>
      <w:tabs>
        <w:tab w:val="center" w:pos="4320"/>
        <w:tab w:val="right" w:pos="8640"/>
      </w:tabs>
    </w:pPr>
  </w:style>
  <w:style w:type="character" w:customStyle="1" w:styleId="FooterChar">
    <w:name w:val="Footer Char"/>
    <w:basedOn w:val="DefaultParagraphFont"/>
    <w:link w:val="Footer"/>
    <w:uiPriority w:val="99"/>
    <w:rsid w:val="00AE4234"/>
  </w:style>
  <w:style w:type="paragraph" w:styleId="BalloonText">
    <w:name w:val="Balloon Text"/>
    <w:basedOn w:val="Normal"/>
    <w:link w:val="BalloonTextChar"/>
    <w:uiPriority w:val="99"/>
    <w:semiHidden/>
    <w:unhideWhenUsed/>
    <w:rsid w:val="00AE42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4234"/>
    <w:rPr>
      <w:rFonts w:ascii="Lucida Grande" w:hAnsi="Lucida Grande" w:cs="Lucida Grande"/>
      <w:sz w:val="18"/>
      <w:szCs w:val="18"/>
    </w:rPr>
  </w:style>
  <w:style w:type="character" w:styleId="Hyperlink">
    <w:name w:val="Hyperlink"/>
    <w:basedOn w:val="DefaultParagraphFont"/>
    <w:uiPriority w:val="99"/>
    <w:unhideWhenUsed/>
    <w:rsid w:val="008F14F8"/>
    <w:rPr>
      <w:color w:val="0000FF" w:themeColor="hyperlink"/>
      <w:u w:val="single"/>
    </w:rPr>
  </w:style>
  <w:style w:type="character" w:styleId="FollowedHyperlink">
    <w:name w:val="FollowedHyperlink"/>
    <w:basedOn w:val="DefaultParagraphFont"/>
    <w:uiPriority w:val="99"/>
    <w:semiHidden/>
    <w:unhideWhenUsed/>
    <w:rsid w:val="008F14F8"/>
    <w:rPr>
      <w:color w:val="800080" w:themeColor="followedHyperlink"/>
      <w:u w:val="single"/>
    </w:rPr>
  </w:style>
  <w:style w:type="paragraph" w:styleId="ListParagraph">
    <w:name w:val="List Paragraph"/>
    <w:basedOn w:val="Normal"/>
    <w:uiPriority w:val="34"/>
    <w:qFormat/>
    <w:rsid w:val="008F14F8"/>
    <w:pPr>
      <w:ind w:left="720"/>
      <w:contextualSpacing/>
    </w:pPr>
    <w:rPr>
      <w:rFonts w:ascii="Times New Roman" w:eastAsia="Cambria" w:hAnsi="Times New Roman" w:cs="Times New Roman"/>
    </w:rPr>
  </w:style>
  <w:style w:type="table" w:styleId="TableGrid">
    <w:name w:val="Table Grid"/>
    <w:basedOn w:val="TableNormal"/>
    <w:rsid w:val="00FD7E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234"/>
    <w:pPr>
      <w:tabs>
        <w:tab w:val="center" w:pos="4320"/>
        <w:tab w:val="right" w:pos="8640"/>
      </w:tabs>
    </w:pPr>
  </w:style>
  <w:style w:type="character" w:customStyle="1" w:styleId="HeaderChar">
    <w:name w:val="Header Char"/>
    <w:basedOn w:val="DefaultParagraphFont"/>
    <w:link w:val="Header"/>
    <w:uiPriority w:val="99"/>
    <w:rsid w:val="00AE4234"/>
  </w:style>
  <w:style w:type="paragraph" w:styleId="Footer">
    <w:name w:val="footer"/>
    <w:basedOn w:val="Normal"/>
    <w:link w:val="FooterChar"/>
    <w:uiPriority w:val="99"/>
    <w:unhideWhenUsed/>
    <w:rsid w:val="00AE4234"/>
    <w:pPr>
      <w:tabs>
        <w:tab w:val="center" w:pos="4320"/>
        <w:tab w:val="right" w:pos="8640"/>
      </w:tabs>
    </w:pPr>
  </w:style>
  <w:style w:type="character" w:customStyle="1" w:styleId="FooterChar">
    <w:name w:val="Footer Char"/>
    <w:basedOn w:val="DefaultParagraphFont"/>
    <w:link w:val="Footer"/>
    <w:uiPriority w:val="99"/>
    <w:rsid w:val="00AE4234"/>
  </w:style>
  <w:style w:type="paragraph" w:styleId="BalloonText">
    <w:name w:val="Balloon Text"/>
    <w:basedOn w:val="Normal"/>
    <w:link w:val="BalloonTextChar"/>
    <w:uiPriority w:val="99"/>
    <w:semiHidden/>
    <w:unhideWhenUsed/>
    <w:rsid w:val="00AE42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4234"/>
    <w:rPr>
      <w:rFonts w:ascii="Lucida Grande" w:hAnsi="Lucida Grande" w:cs="Lucida Grande"/>
      <w:sz w:val="18"/>
      <w:szCs w:val="18"/>
    </w:rPr>
  </w:style>
  <w:style w:type="character" w:styleId="Hyperlink">
    <w:name w:val="Hyperlink"/>
    <w:basedOn w:val="DefaultParagraphFont"/>
    <w:uiPriority w:val="99"/>
    <w:unhideWhenUsed/>
    <w:rsid w:val="008F14F8"/>
    <w:rPr>
      <w:color w:val="0000FF" w:themeColor="hyperlink"/>
      <w:u w:val="single"/>
    </w:rPr>
  </w:style>
  <w:style w:type="character" w:styleId="FollowedHyperlink">
    <w:name w:val="FollowedHyperlink"/>
    <w:basedOn w:val="DefaultParagraphFont"/>
    <w:uiPriority w:val="99"/>
    <w:semiHidden/>
    <w:unhideWhenUsed/>
    <w:rsid w:val="008F14F8"/>
    <w:rPr>
      <w:color w:val="800080" w:themeColor="followedHyperlink"/>
      <w:u w:val="single"/>
    </w:rPr>
  </w:style>
  <w:style w:type="paragraph" w:styleId="ListParagraph">
    <w:name w:val="List Paragraph"/>
    <w:basedOn w:val="Normal"/>
    <w:uiPriority w:val="34"/>
    <w:qFormat/>
    <w:rsid w:val="008F14F8"/>
    <w:pPr>
      <w:ind w:left="720"/>
      <w:contextualSpacing/>
    </w:pPr>
    <w:rPr>
      <w:rFonts w:ascii="Times New Roman" w:eastAsia="Cambria" w:hAnsi="Times New Roman" w:cs="Times New Roman"/>
    </w:rPr>
  </w:style>
  <w:style w:type="table" w:styleId="TableGrid">
    <w:name w:val="Table Grid"/>
    <w:basedOn w:val="TableNormal"/>
    <w:rsid w:val="00FD7E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032614">
      <w:bodyDiv w:val="1"/>
      <w:marLeft w:val="0"/>
      <w:marRight w:val="0"/>
      <w:marTop w:val="0"/>
      <w:marBottom w:val="0"/>
      <w:divBdr>
        <w:top w:val="none" w:sz="0" w:space="0" w:color="auto"/>
        <w:left w:val="none" w:sz="0" w:space="0" w:color="auto"/>
        <w:bottom w:val="none" w:sz="0" w:space="0" w:color="auto"/>
        <w:right w:val="none" w:sz="0" w:space="0" w:color="auto"/>
      </w:divBdr>
    </w:div>
    <w:div w:id="745341594">
      <w:bodyDiv w:val="1"/>
      <w:marLeft w:val="0"/>
      <w:marRight w:val="0"/>
      <w:marTop w:val="0"/>
      <w:marBottom w:val="0"/>
      <w:divBdr>
        <w:top w:val="none" w:sz="0" w:space="0" w:color="auto"/>
        <w:left w:val="none" w:sz="0" w:space="0" w:color="auto"/>
        <w:bottom w:val="none" w:sz="0" w:space="0" w:color="auto"/>
        <w:right w:val="none" w:sz="0" w:space="0" w:color="auto"/>
      </w:divBdr>
    </w:div>
    <w:div w:id="2102018847">
      <w:bodyDiv w:val="1"/>
      <w:marLeft w:val="0"/>
      <w:marRight w:val="0"/>
      <w:marTop w:val="0"/>
      <w:marBottom w:val="0"/>
      <w:divBdr>
        <w:top w:val="none" w:sz="0" w:space="0" w:color="auto"/>
        <w:left w:val="none" w:sz="0" w:space="0" w:color="auto"/>
        <w:bottom w:val="none" w:sz="0" w:space="0" w:color="auto"/>
        <w:right w:val="none" w:sz="0" w:space="0" w:color="auto"/>
      </w:divBdr>
    </w:div>
    <w:div w:id="21375293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unginstitute.berkeley.edu/programs/capstone-projects" TargetMode="External"/><Relationship Id="rId9" Type="http://schemas.openxmlformats.org/officeDocument/2006/relationships/hyperlink" Target="http://www-inst.eecs.berkeley.edu/~ee225b/fa12/" TargetMode="External"/><Relationship Id="rId10" Type="http://schemas.openxmlformats.org/officeDocument/2006/relationships/hyperlink" Target="mailto:tony_chang@intui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1096</Words>
  <Characters>6251</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3</cp:revision>
  <cp:lastPrinted>2013-05-01T18:03:00Z</cp:lastPrinted>
  <dcterms:created xsi:type="dcterms:W3CDTF">2013-05-01T18:01:00Z</dcterms:created>
  <dcterms:modified xsi:type="dcterms:W3CDTF">2013-05-01T18:03:00Z</dcterms:modified>
</cp:coreProperties>
</file>